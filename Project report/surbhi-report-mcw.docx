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CC621" w14:textId="77777777" w:rsidR="00762C0A" w:rsidRDefault="00680461" w:rsidP="004B366C">
      <w:pPr>
        <w:jc w:val="center"/>
        <w:rPr>
          <w:rFonts w:asciiTheme="majorHAnsi" w:hAnsiTheme="majorHAnsi" w:cs="Times New Roman"/>
          <w:sz w:val="32"/>
          <w:szCs w:val="32"/>
        </w:rPr>
      </w:pPr>
      <w:r>
        <w:rPr>
          <w:rFonts w:asciiTheme="majorHAnsi" w:hAnsiTheme="majorHAnsi" w:cs="Times New Roman"/>
          <w:sz w:val="32"/>
          <w:szCs w:val="32"/>
        </w:rPr>
        <w:t xml:space="preserve"> </w:t>
      </w:r>
      <w:r w:rsidR="00762C0A">
        <w:rPr>
          <w:noProof/>
        </w:rPr>
        <w:drawing>
          <wp:inline distT="0" distB="0" distL="0" distR="0" wp14:anchorId="752DFD61" wp14:editId="005E6209">
            <wp:extent cx="12763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0DC9B6D5" w14:textId="77777777" w:rsidR="00762C0A" w:rsidRDefault="00762C0A" w:rsidP="004B366C">
      <w:pPr>
        <w:jc w:val="center"/>
        <w:rPr>
          <w:rFonts w:asciiTheme="majorHAnsi" w:hAnsiTheme="majorHAnsi" w:cs="Times New Roman"/>
          <w:sz w:val="32"/>
          <w:szCs w:val="32"/>
        </w:rPr>
      </w:pPr>
    </w:p>
    <w:p w14:paraId="0E77D0DD" w14:textId="77777777" w:rsidR="00961673" w:rsidRDefault="004B366C" w:rsidP="004B366C">
      <w:pPr>
        <w:jc w:val="center"/>
        <w:rPr>
          <w:rFonts w:asciiTheme="majorHAnsi" w:hAnsiTheme="majorHAnsi" w:cs="Times New Roman"/>
          <w:sz w:val="32"/>
          <w:szCs w:val="32"/>
        </w:rPr>
      </w:pPr>
      <w:r w:rsidRPr="004B366C">
        <w:rPr>
          <w:rFonts w:asciiTheme="majorHAnsi" w:hAnsiTheme="majorHAnsi" w:cs="Times New Roman"/>
          <w:sz w:val="32"/>
          <w:szCs w:val="32"/>
        </w:rPr>
        <w:t>DEPARTMENT OF COMPUTER SCIENCE</w:t>
      </w:r>
    </w:p>
    <w:p w14:paraId="25946CB4" w14:textId="77777777" w:rsidR="004B366C" w:rsidRDefault="004B366C" w:rsidP="004B366C">
      <w:pPr>
        <w:jc w:val="center"/>
        <w:rPr>
          <w:rFonts w:asciiTheme="majorHAnsi" w:hAnsiTheme="majorHAnsi" w:cs="Times New Roman"/>
          <w:sz w:val="32"/>
          <w:szCs w:val="32"/>
        </w:rPr>
      </w:pPr>
    </w:p>
    <w:p w14:paraId="4A1AF4A1" w14:textId="77777777" w:rsidR="00762C0A" w:rsidRDefault="00762C0A" w:rsidP="004B366C">
      <w:pPr>
        <w:jc w:val="center"/>
        <w:rPr>
          <w:rFonts w:asciiTheme="majorHAnsi" w:hAnsiTheme="majorHAnsi" w:cs="Times New Roman"/>
          <w:sz w:val="32"/>
          <w:szCs w:val="32"/>
        </w:rPr>
      </w:pPr>
    </w:p>
    <w:p w14:paraId="0727AA05" w14:textId="77777777" w:rsidR="004B366C" w:rsidRDefault="004B366C" w:rsidP="004B366C">
      <w:pPr>
        <w:jc w:val="center"/>
        <w:rPr>
          <w:rFonts w:asciiTheme="majorHAnsi" w:hAnsiTheme="majorHAnsi" w:cs="Times New Roman"/>
          <w:sz w:val="28"/>
          <w:szCs w:val="28"/>
        </w:rPr>
      </w:pPr>
      <w:r w:rsidRPr="004B366C">
        <w:rPr>
          <w:rFonts w:asciiTheme="majorHAnsi" w:hAnsiTheme="majorHAnsi" w:cs="Times New Roman"/>
          <w:sz w:val="28"/>
          <w:szCs w:val="28"/>
        </w:rPr>
        <w:t>MASTER’S PROJECT</w:t>
      </w:r>
    </w:p>
    <w:p w14:paraId="17B23A04" w14:textId="77777777" w:rsidR="004B366C" w:rsidRDefault="004B366C" w:rsidP="004B366C">
      <w:pPr>
        <w:jc w:val="center"/>
        <w:rPr>
          <w:rFonts w:asciiTheme="majorHAnsi" w:hAnsiTheme="majorHAnsi" w:cs="Times New Roman"/>
          <w:sz w:val="28"/>
          <w:szCs w:val="28"/>
        </w:rPr>
      </w:pPr>
    </w:p>
    <w:p w14:paraId="2B6867C6" w14:textId="77777777" w:rsidR="00762C0A" w:rsidRDefault="00762C0A" w:rsidP="004B366C">
      <w:pPr>
        <w:jc w:val="center"/>
        <w:rPr>
          <w:rFonts w:asciiTheme="majorHAnsi" w:hAnsiTheme="majorHAnsi" w:cs="Times New Roman"/>
          <w:sz w:val="28"/>
          <w:szCs w:val="28"/>
        </w:rPr>
      </w:pPr>
    </w:p>
    <w:p w14:paraId="5F61D2DF" w14:textId="77777777" w:rsidR="00F8460C" w:rsidRDefault="00F8460C" w:rsidP="004B366C">
      <w:pPr>
        <w:jc w:val="center"/>
        <w:rPr>
          <w:rFonts w:asciiTheme="majorHAnsi" w:hAnsiTheme="majorHAnsi" w:cs="Times New Roman"/>
          <w:sz w:val="28"/>
          <w:szCs w:val="28"/>
        </w:rPr>
      </w:pPr>
      <w:r>
        <w:rPr>
          <w:rFonts w:asciiTheme="majorHAnsi" w:hAnsiTheme="majorHAnsi" w:cs="Times New Roman"/>
          <w:noProof/>
          <w:sz w:val="28"/>
          <w:szCs w:val="28"/>
        </w:rPr>
        <mc:AlternateContent>
          <mc:Choice Requires="wps">
            <w:drawing>
              <wp:anchor distT="0" distB="0" distL="114300" distR="114300" simplePos="0" relativeHeight="251657216" behindDoc="0" locked="0" layoutInCell="1" allowOverlap="1" wp14:anchorId="3FE3A70C" wp14:editId="1B8C3E8C">
                <wp:simplePos x="0" y="0"/>
                <wp:positionH relativeFrom="margin">
                  <wp:align>center</wp:align>
                </wp:positionH>
                <wp:positionV relativeFrom="paragraph">
                  <wp:posOffset>111760</wp:posOffset>
                </wp:positionV>
                <wp:extent cx="6086475" cy="0"/>
                <wp:effectExtent l="19050" t="38100" r="66675" b="114300"/>
                <wp:wrapNone/>
                <wp:docPr id="1" name="Straight Connector 1"/>
                <wp:cNvGraphicFramePr/>
                <a:graphic xmlns:a="http://schemas.openxmlformats.org/drawingml/2006/main">
                  <a:graphicData uri="http://schemas.microsoft.com/office/word/2010/wordprocessingShape">
                    <wps:wsp>
                      <wps:cNvCnPr/>
                      <wps:spPr>
                        <a:xfrm>
                          <a:off x="0" y="0"/>
                          <a:ext cx="6086475"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CF18D1"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8pt" to="479.2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" strokecolor="black [3213]">
                <v:shadow on="t" color="black" opacity="26214f" origin="-.5,-.5" offset=".74836mm,.74836mm"/>
                <w10:wrap anchorx="margin"/>
              </v:line>
            </w:pict>
          </mc:Fallback>
        </mc:AlternateContent>
      </w:r>
    </w:p>
    <w:p w14:paraId="46E39AD7" w14:textId="77777777" w:rsidR="004B366C" w:rsidRDefault="00F8460C" w:rsidP="004B366C">
      <w:pPr>
        <w:jc w:val="center"/>
        <w:rPr>
          <w:rFonts w:asciiTheme="majorHAnsi" w:hAnsiTheme="majorHAnsi" w:cs="Times New Roman"/>
          <w:sz w:val="44"/>
          <w:szCs w:val="44"/>
        </w:rPr>
      </w:pPr>
      <w:del w:id="0" w:author="Weigle, Michele C." w:date="2017-04-24T16:40:00Z">
        <w:r w:rsidRPr="00F8460C" w:rsidDel="0088752A">
          <w:rPr>
            <w:rFonts w:asciiTheme="majorHAnsi" w:hAnsiTheme="majorHAnsi" w:cs="Times New Roman"/>
            <w:sz w:val="44"/>
            <w:szCs w:val="44"/>
          </w:rPr>
          <w:delText>Differe</w:delText>
        </w:r>
        <w:r w:rsidR="00082CB0" w:rsidDel="0088752A">
          <w:rPr>
            <w:rFonts w:asciiTheme="majorHAnsi" w:hAnsiTheme="majorHAnsi" w:cs="Times New Roman"/>
            <w:sz w:val="44"/>
            <w:szCs w:val="44"/>
          </w:rPr>
          <w:delText>nt Methods o</w:delText>
        </w:r>
        <w:r w:rsidR="00731A8E" w:rsidDel="0088752A">
          <w:rPr>
            <w:rFonts w:asciiTheme="majorHAnsi" w:hAnsiTheme="majorHAnsi" w:cs="Times New Roman"/>
            <w:sz w:val="44"/>
            <w:szCs w:val="44"/>
          </w:rPr>
          <w:delText xml:space="preserve">f </w:delText>
        </w:r>
      </w:del>
      <w:r w:rsidR="00731A8E">
        <w:rPr>
          <w:rFonts w:asciiTheme="majorHAnsi" w:hAnsiTheme="majorHAnsi" w:cs="Times New Roman"/>
          <w:sz w:val="44"/>
          <w:szCs w:val="44"/>
        </w:rPr>
        <w:t>Visualizing Thumbn</w:t>
      </w:r>
      <w:r w:rsidRPr="00F8460C">
        <w:rPr>
          <w:rFonts w:asciiTheme="majorHAnsi" w:hAnsiTheme="majorHAnsi" w:cs="Times New Roman"/>
          <w:sz w:val="44"/>
          <w:szCs w:val="44"/>
        </w:rPr>
        <w:t>ails Of Archived Web Pages</w:t>
      </w:r>
    </w:p>
    <w:p w14:paraId="24B7FE2D" w14:textId="77777777" w:rsidR="00F8460C" w:rsidRDefault="00F8460C" w:rsidP="00F8460C">
      <w:pPr>
        <w:rPr>
          <w:rFonts w:asciiTheme="majorHAnsi" w:hAnsiTheme="majorHAnsi" w:cs="Times New Roman"/>
          <w:sz w:val="44"/>
          <w:szCs w:val="44"/>
        </w:rPr>
      </w:pPr>
      <w:r>
        <w:rPr>
          <w:rFonts w:asciiTheme="majorHAnsi" w:hAnsiTheme="majorHAnsi" w:cs="Times New Roman"/>
          <w:noProof/>
          <w:sz w:val="36"/>
          <w:szCs w:val="36"/>
        </w:rPr>
        <mc:AlternateContent>
          <mc:Choice Requires="wps">
            <w:drawing>
              <wp:anchor distT="0" distB="0" distL="114300" distR="114300" simplePos="0" relativeHeight="251658240" behindDoc="0" locked="0" layoutInCell="1" allowOverlap="1" wp14:anchorId="6E4831C9" wp14:editId="62AADD4F">
                <wp:simplePos x="0" y="0"/>
                <wp:positionH relativeFrom="margin">
                  <wp:posOffset>-95250</wp:posOffset>
                </wp:positionH>
                <wp:positionV relativeFrom="paragraph">
                  <wp:posOffset>137795</wp:posOffset>
                </wp:positionV>
                <wp:extent cx="6115050" cy="0"/>
                <wp:effectExtent l="38100" t="19050" r="57150" b="11430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92390B" id="Straight Connector 2" o:spid="_x0000_s1026" style="position:absolute;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7.5pt,10.85pt" to="474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" strokecolor="black [3040]">
                <v:shadow on="t" color="black" opacity="26214f" origin=",-.5" offset="0,3pt"/>
                <w10:wrap anchorx="margin"/>
              </v:line>
            </w:pict>
          </mc:Fallback>
        </mc:AlternateContent>
      </w:r>
    </w:p>
    <w:p w14:paraId="419ED68B" w14:textId="77777777" w:rsidR="00F8460C" w:rsidRDefault="00F8460C" w:rsidP="00F8460C">
      <w:pPr>
        <w:ind w:firstLine="720"/>
        <w:rPr>
          <w:rFonts w:asciiTheme="majorHAnsi" w:hAnsiTheme="majorHAnsi" w:cs="Times New Roman"/>
          <w:i/>
          <w:sz w:val="28"/>
          <w:szCs w:val="28"/>
        </w:rPr>
      </w:pPr>
      <w:r>
        <w:rPr>
          <w:rFonts w:asciiTheme="majorHAnsi" w:hAnsiTheme="majorHAnsi" w:cs="Times New Roman"/>
          <w:i/>
          <w:sz w:val="28"/>
          <w:szCs w:val="28"/>
        </w:rPr>
        <w:t xml:space="preserve">        </w:t>
      </w:r>
      <w:r w:rsidRPr="00F8460C">
        <w:rPr>
          <w:rFonts w:asciiTheme="majorHAnsi" w:hAnsiTheme="majorHAnsi" w:cs="Times New Roman"/>
          <w:i/>
          <w:sz w:val="28"/>
          <w:szCs w:val="28"/>
        </w:rPr>
        <w:t>Author:</w:t>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r>
      <w:r>
        <w:rPr>
          <w:rFonts w:asciiTheme="majorHAnsi" w:hAnsiTheme="majorHAnsi" w:cs="Times New Roman"/>
          <w:i/>
          <w:sz w:val="28"/>
          <w:szCs w:val="28"/>
        </w:rPr>
        <w:tab/>
        <w:t>Advisor:</w:t>
      </w:r>
    </w:p>
    <w:p w14:paraId="0599764E" w14:textId="77777777" w:rsidR="00F8460C" w:rsidRPr="00F8460C" w:rsidRDefault="00F8460C" w:rsidP="00F8460C">
      <w:pPr>
        <w:ind w:firstLine="720"/>
        <w:rPr>
          <w:rFonts w:asciiTheme="majorHAnsi" w:hAnsiTheme="majorHAnsi" w:cs="Times New Roman"/>
          <w:sz w:val="28"/>
          <w:szCs w:val="28"/>
        </w:rPr>
      </w:pPr>
      <w:r>
        <w:rPr>
          <w:rFonts w:asciiTheme="majorHAnsi" w:hAnsiTheme="majorHAnsi" w:cs="Times New Roman"/>
          <w:sz w:val="28"/>
          <w:szCs w:val="28"/>
        </w:rPr>
        <w:t>Surbhi Shankar</w:t>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r>
      <w:r>
        <w:rPr>
          <w:rFonts w:asciiTheme="majorHAnsi" w:hAnsiTheme="majorHAnsi" w:cs="Times New Roman"/>
          <w:sz w:val="28"/>
          <w:szCs w:val="28"/>
        </w:rPr>
        <w:tab/>
        <w:t>Dr. Michele C. Weigle</w:t>
      </w:r>
    </w:p>
    <w:p w14:paraId="6B5C3FB6" w14:textId="77777777" w:rsidR="00F8460C" w:rsidRDefault="00F8460C" w:rsidP="00F8460C">
      <w:pPr>
        <w:tabs>
          <w:tab w:val="left" w:pos="1425"/>
          <w:tab w:val="center" w:pos="4680"/>
        </w:tabs>
        <w:rPr>
          <w:rFonts w:asciiTheme="majorHAnsi" w:hAnsiTheme="majorHAnsi" w:cs="Times New Roman"/>
          <w:sz w:val="36"/>
          <w:szCs w:val="36"/>
        </w:rPr>
      </w:pPr>
      <w:r>
        <w:rPr>
          <w:rFonts w:asciiTheme="majorHAnsi" w:hAnsiTheme="majorHAnsi" w:cs="Times New Roman"/>
          <w:sz w:val="36"/>
          <w:szCs w:val="36"/>
        </w:rPr>
        <w:tab/>
      </w:r>
      <w:r>
        <w:rPr>
          <w:rFonts w:asciiTheme="majorHAnsi" w:hAnsiTheme="majorHAnsi" w:cs="Times New Roman"/>
          <w:sz w:val="36"/>
          <w:szCs w:val="36"/>
        </w:rPr>
        <w:tab/>
      </w:r>
    </w:p>
    <w:p w14:paraId="4D051DDB" w14:textId="77777777" w:rsidR="00762C0A" w:rsidRDefault="00762C0A" w:rsidP="00F8460C">
      <w:pPr>
        <w:tabs>
          <w:tab w:val="left" w:pos="1425"/>
          <w:tab w:val="center" w:pos="4680"/>
        </w:tabs>
        <w:rPr>
          <w:rFonts w:asciiTheme="majorHAnsi" w:hAnsiTheme="majorHAnsi" w:cs="Times New Roman"/>
          <w:sz w:val="36"/>
          <w:szCs w:val="36"/>
        </w:rPr>
      </w:pPr>
    </w:p>
    <w:p w14:paraId="58573465" w14:textId="77777777" w:rsidR="00F8460C" w:rsidRDefault="00762C0A" w:rsidP="00F8460C">
      <w:pPr>
        <w:tabs>
          <w:tab w:val="left" w:pos="1425"/>
          <w:tab w:val="center" w:pos="4680"/>
        </w:tabs>
        <w:jc w:val="center"/>
        <w:rPr>
          <w:rFonts w:asciiTheme="majorHAnsi" w:hAnsiTheme="majorHAnsi" w:cs="Times New Roman"/>
          <w:sz w:val="24"/>
          <w:szCs w:val="24"/>
        </w:rPr>
      </w:pPr>
      <w:r w:rsidRPr="00762C0A">
        <w:rPr>
          <w:rFonts w:asciiTheme="majorHAnsi" w:hAnsiTheme="majorHAnsi" w:cs="Times New Roman"/>
          <w:sz w:val="24"/>
          <w:szCs w:val="24"/>
        </w:rPr>
        <w:t>April 24, 2017</w:t>
      </w:r>
    </w:p>
    <w:p w14:paraId="2481FEBB" w14:textId="77777777" w:rsidR="006B482C" w:rsidRDefault="006B482C">
      <w:pPr>
        <w:rPr>
          <w:rFonts w:asciiTheme="majorHAnsi" w:hAnsiTheme="majorHAnsi" w:cs="Times New Roman"/>
          <w:sz w:val="24"/>
          <w:szCs w:val="24"/>
        </w:rPr>
        <w:sectPr w:rsidR="006B482C" w:rsidSect="00B21482">
          <w:headerReference w:type="default" r:id="rId9"/>
          <w:footerReference w:type="default" r:id="rId10"/>
          <w:pgSz w:w="12240" w:h="15840"/>
          <w:pgMar w:top="1440" w:right="1440" w:bottom="1440" w:left="1440" w:header="1008" w:footer="720" w:gutter="0"/>
          <w:cols w:space="720"/>
          <w:docGrid w:linePitch="360"/>
        </w:sectPr>
      </w:pPr>
      <w:r>
        <w:rPr>
          <w:rFonts w:asciiTheme="majorHAnsi" w:hAnsiTheme="majorHAnsi" w:cs="Times New Roman"/>
          <w:sz w:val="24"/>
          <w:szCs w:val="24"/>
        </w:rPr>
        <w:br w:type="page"/>
      </w:r>
    </w:p>
    <w:p w14:paraId="2A15FEF6" w14:textId="77777777" w:rsidR="00731A8E" w:rsidRPr="006B482C" w:rsidRDefault="006B482C" w:rsidP="00AA5CA0">
      <w:pPr>
        <w:pStyle w:val="Heading1"/>
        <w:jc w:val="center"/>
      </w:pPr>
      <w:bookmarkStart w:id="1" w:name="_Toc480982652"/>
      <w:bookmarkStart w:id="2" w:name="_Toc480987007"/>
      <w:bookmarkStart w:id="3" w:name="_Toc481025633"/>
      <w:r>
        <w:lastRenderedPageBreak/>
        <w:t>Acknowledgement</w:t>
      </w:r>
      <w:bookmarkEnd w:id="1"/>
      <w:bookmarkEnd w:id="2"/>
      <w:bookmarkEnd w:id="3"/>
    </w:p>
    <w:p w14:paraId="28E2F198" w14:textId="77777777" w:rsidR="00731A8E" w:rsidRDefault="00731A8E" w:rsidP="00415995">
      <w:pPr>
        <w:tabs>
          <w:tab w:val="left" w:pos="1425"/>
          <w:tab w:val="center" w:pos="4680"/>
        </w:tabs>
        <w:rPr>
          <w:rFonts w:asciiTheme="majorHAnsi" w:hAnsiTheme="majorHAnsi" w:cs="Times New Roman"/>
          <w:sz w:val="24"/>
          <w:szCs w:val="24"/>
        </w:rPr>
      </w:pPr>
    </w:p>
    <w:p w14:paraId="255B1FF9" w14:textId="77777777" w:rsidR="006B482C" w:rsidRDefault="006B482C"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I express my gratitude to my project advisor </w:t>
      </w:r>
      <w:r w:rsidRPr="00756600">
        <w:rPr>
          <w:rFonts w:asciiTheme="majorHAnsi" w:hAnsiTheme="majorHAnsi" w:cs="Times New Roman"/>
          <w:b/>
          <w:sz w:val="24"/>
          <w:szCs w:val="24"/>
        </w:rPr>
        <w:t>Dr. Michele C. Weigle</w:t>
      </w:r>
      <w:r>
        <w:rPr>
          <w:rFonts w:asciiTheme="majorHAnsi" w:hAnsiTheme="majorHAnsi" w:cs="Times New Roman"/>
          <w:sz w:val="24"/>
          <w:szCs w:val="24"/>
        </w:rPr>
        <w:t xml:space="preserve">, </w:t>
      </w:r>
      <w:r w:rsidR="00E74E59">
        <w:rPr>
          <w:rFonts w:asciiTheme="majorHAnsi" w:hAnsiTheme="majorHAnsi" w:cs="Times New Roman"/>
          <w:sz w:val="24"/>
          <w:szCs w:val="24"/>
        </w:rPr>
        <w:t xml:space="preserve">Associate Professor, Department of Computer Science at Old Dominion University, for being a remarkable source of inspiration to me and </w:t>
      </w:r>
      <w:r w:rsidR="00756600">
        <w:rPr>
          <w:rFonts w:asciiTheme="majorHAnsi" w:hAnsiTheme="majorHAnsi" w:cs="Times New Roman"/>
          <w:sz w:val="24"/>
          <w:szCs w:val="24"/>
        </w:rPr>
        <w:t>for guiding me throughout the project. Without her creative ideas, detailed guidelines and her depth of knowledge in the field of Visualization, this project would not be complete. She has been very understanding and supportive at every step and hence, I could keep track of my progress and finish the project as intended.</w:t>
      </w:r>
    </w:p>
    <w:p w14:paraId="115A4A35" w14:textId="1FF700AB" w:rsidR="00A167F4" w:rsidDel="00A167F4" w:rsidRDefault="00756600" w:rsidP="00A167F4">
      <w:pPr>
        <w:tabs>
          <w:tab w:val="left" w:pos="1425"/>
          <w:tab w:val="center" w:pos="4680"/>
        </w:tabs>
        <w:spacing w:line="360" w:lineRule="auto"/>
        <w:jc w:val="both"/>
        <w:rPr>
          <w:del w:id="4" w:author="Surbhi Shankar" w:date="2017-04-26T14:58:00Z"/>
          <w:rFonts w:ascii="Times New Roman" w:hAnsi="Times New Roman" w:cs="Times New Roman"/>
          <w:sz w:val="24"/>
          <w:szCs w:val="24"/>
        </w:rPr>
      </w:pPr>
      <w:r>
        <w:rPr>
          <w:rFonts w:asciiTheme="majorHAnsi" w:hAnsiTheme="majorHAnsi" w:cs="Times New Roman"/>
          <w:sz w:val="24"/>
          <w:szCs w:val="24"/>
        </w:rPr>
        <w:t xml:space="preserve">I take this opportunity to thank </w:t>
      </w:r>
      <w:r w:rsidRPr="00756600">
        <w:rPr>
          <w:rFonts w:asciiTheme="majorHAnsi" w:hAnsiTheme="majorHAnsi" w:cs="Times New Roman"/>
          <w:b/>
          <w:sz w:val="24"/>
          <w:szCs w:val="24"/>
        </w:rPr>
        <w:t>Mr. Mathew Kelly</w:t>
      </w:r>
      <w:r>
        <w:rPr>
          <w:rFonts w:asciiTheme="majorHAnsi" w:hAnsiTheme="majorHAnsi" w:cs="Times New Roman"/>
          <w:sz w:val="24"/>
          <w:szCs w:val="24"/>
        </w:rPr>
        <w:t>, PhD Candidate,</w:t>
      </w:r>
      <w:r w:rsidR="002F2AE7">
        <w:rPr>
          <w:rFonts w:asciiTheme="majorHAnsi" w:hAnsiTheme="majorHAnsi" w:cs="Times New Roman"/>
          <w:sz w:val="24"/>
          <w:szCs w:val="24"/>
        </w:rPr>
        <w:t xml:space="preserve"> Web Sciences and Digital Libraries lab,</w:t>
      </w:r>
      <w:r>
        <w:rPr>
          <w:rFonts w:asciiTheme="majorHAnsi" w:hAnsiTheme="majorHAnsi" w:cs="Times New Roman"/>
          <w:sz w:val="24"/>
          <w:szCs w:val="24"/>
        </w:rPr>
        <w:t xml:space="preserve"> Computer Science Department, Old Dominion University, for spending time in helping me understand some of the critical parts of the project which </w:t>
      </w:r>
      <w:r w:rsidR="00302C06">
        <w:rPr>
          <w:rFonts w:asciiTheme="majorHAnsi" w:hAnsiTheme="majorHAnsi" w:cs="Times New Roman"/>
          <w:sz w:val="24"/>
          <w:szCs w:val="24"/>
        </w:rPr>
        <w:t>supported</w:t>
      </w:r>
      <w:r>
        <w:rPr>
          <w:rFonts w:asciiTheme="majorHAnsi" w:hAnsiTheme="majorHAnsi" w:cs="Times New Roman"/>
          <w:sz w:val="24"/>
          <w:szCs w:val="24"/>
        </w:rPr>
        <w:t xml:space="preserve"> my work.</w:t>
      </w:r>
      <w:ins w:id="5" w:author="Surbhi Shankar" w:date="2017-04-26T14:58:00Z">
        <w:r w:rsidR="00470ADF">
          <w:rPr>
            <w:rFonts w:asciiTheme="majorHAnsi" w:hAnsiTheme="majorHAnsi" w:cs="Times New Roman"/>
            <w:sz w:val="24"/>
            <w:szCs w:val="24"/>
          </w:rPr>
          <w:t xml:space="preserve"> </w:t>
        </w:r>
      </w:ins>
      <w:del w:id="6" w:author="Surbhi Shankar" w:date="2017-04-26T14:58:00Z">
        <w:r w:rsidDel="00470ADF">
          <w:rPr>
            <w:rFonts w:asciiTheme="majorHAnsi" w:hAnsiTheme="majorHAnsi" w:cs="Times New Roman"/>
            <w:sz w:val="24"/>
            <w:szCs w:val="24"/>
          </w:rPr>
          <w:delText xml:space="preserve"> </w:delText>
        </w:r>
      </w:del>
      <w:moveToRangeStart w:id="7" w:author="Surbhi Shankar" w:date="2017-04-26T14:58:00Z" w:name="move480982040"/>
      <w:moveTo w:id="8" w:author="Surbhi Shankar" w:date="2017-04-26T14:58:00Z">
        <w:del w:id="9" w:author="Surbhi Shankar" w:date="2017-04-26T14:58:00Z">
          <w:r w:rsidR="00A167F4" w:rsidDel="00470ADF">
            <w:rPr>
              <w:rFonts w:ascii="Times New Roman" w:hAnsi="Times New Roman" w:cs="Times New Roman"/>
              <w:sz w:val="24"/>
              <w:szCs w:val="24"/>
            </w:rPr>
            <w:delText xml:space="preserve">”. </w:delText>
          </w:r>
        </w:del>
        <w:commentRangeStart w:id="10"/>
        <w:r w:rsidR="00A167F4">
          <w:rPr>
            <w:rFonts w:ascii="Times New Roman" w:hAnsi="Times New Roman" w:cs="Times New Roman"/>
            <w:sz w:val="24"/>
            <w:szCs w:val="24"/>
          </w:rPr>
          <w:t>Mat Kelly helped me understand the parts of the implementation which is useful for my project. Also, explained the algorithm and the way the output is designed to work.</w:t>
        </w:r>
        <w:commentRangeEnd w:id="10"/>
        <w:r w:rsidR="00A167F4">
          <w:rPr>
            <w:rStyle w:val="CommentReference"/>
          </w:rPr>
          <w:commentReference w:id="10"/>
        </w:r>
      </w:moveTo>
    </w:p>
    <w:moveToRangeEnd w:id="7"/>
    <w:p w14:paraId="33E65F6F" w14:textId="77777777" w:rsidR="00756600" w:rsidRDefault="00756600" w:rsidP="00082CB0">
      <w:pPr>
        <w:tabs>
          <w:tab w:val="left" w:pos="1425"/>
          <w:tab w:val="center" w:pos="4680"/>
        </w:tabs>
        <w:spacing w:line="360" w:lineRule="auto"/>
        <w:jc w:val="both"/>
        <w:rPr>
          <w:rFonts w:asciiTheme="majorHAnsi" w:hAnsiTheme="majorHAnsi" w:cs="Times New Roman"/>
          <w:sz w:val="24"/>
          <w:szCs w:val="24"/>
        </w:rPr>
      </w:pPr>
    </w:p>
    <w:p w14:paraId="27E80635" w14:textId="77777777" w:rsidR="00756600" w:rsidRDefault="00756600" w:rsidP="00082CB0">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 xml:space="preserve">Finally, </w:t>
      </w:r>
      <w:r w:rsidR="0074386D">
        <w:rPr>
          <w:rFonts w:asciiTheme="majorHAnsi" w:hAnsiTheme="majorHAnsi" w:cs="Times New Roman"/>
          <w:sz w:val="24"/>
          <w:szCs w:val="24"/>
        </w:rPr>
        <w:t>my sincere</w:t>
      </w:r>
      <w:r>
        <w:rPr>
          <w:rFonts w:asciiTheme="majorHAnsi" w:hAnsiTheme="majorHAnsi" w:cs="Times New Roman"/>
          <w:sz w:val="24"/>
          <w:szCs w:val="24"/>
        </w:rPr>
        <w:t xml:space="preserve"> thank</w:t>
      </w:r>
      <w:r w:rsidR="0074386D">
        <w:rPr>
          <w:rFonts w:asciiTheme="majorHAnsi" w:hAnsiTheme="majorHAnsi" w:cs="Times New Roman"/>
          <w:sz w:val="24"/>
          <w:szCs w:val="24"/>
        </w:rPr>
        <w:t>s</w:t>
      </w:r>
      <w:r>
        <w:rPr>
          <w:rFonts w:asciiTheme="majorHAnsi" w:hAnsiTheme="majorHAnsi" w:cs="Times New Roman"/>
          <w:sz w:val="24"/>
          <w:szCs w:val="24"/>
        </w:rPr>
        <w:t xml:space="preserve"> </w:t>
      </w:r>
      <w:r w:rsidR="0074386D">
        <w:rPr>
          <w:rFonts w:asciiTheme="majorHAnsi" w:hAnsiTheme="majorHAnsi" w:cs="Times New Roman"/>
          <w:sz w:val="24"/>
          <w:szCs w:val="24"/>
        </w:rPr>
        <w:t xml:space="preserve">the </w:t>
      </w:r>
      <w:r w:rsidRPr="00756600">
        <w:rPr>
          <w:rFonts w:asciiTheme="majorHAnsi" w:hAnsiTheme="majorHAnsi" w:cs="Times New Roman"/>
          <w:b/>
          <w:sz w:val="24"/>
          <w:szCs w:val="24"/>
        </w:rPr>
        <w:t>Department Of Computer Science</w:t>
      </w:r>
      <w:r>
        <w:rPr>
          <w:rFonts w:asciiTheme="majorHAnsi" w:hAnsiTheme="majorHAnsi" w:cs="Times New Roman"/>
          <w:sz w:val="24"/>
          <w:szCs w:val="24"/>
        </w:rPr>
        <w:t xml:space="preserve"> for providing all the required resources and infrastructure to complete this project</w:t>
      </w:r>
      <w:r w:rsidR="00FC459B">
        <w:rPr>
          <w:rFonts w:asciiTheme="majorHAnsi" w:hAnsiTheme="majorHAnsi" w:cs="Times New Roman"/>
          <w:sz w:val="24"/>
          <w:szCs w:val="24"/>
        </w:rPr>
        <w:t xml:space="preserve"> successfully</w:t>
      </w:r>
      <w:r>
        <w:rPr>
          <w:rFonts w:asciiTheme="majorHAnsi" w:hAnsiTheme="majorHAnsi" w:cs="Times New Roman"/>
          <w:sz w:val="24"/>
          <w:szCs w:val="24"/>
        </w:rPr>
        <w:t>.</w:t>
      </w:r>
    </w:p>
    <w:p w14:paraId="0B42F3C7" w14:textId="77777777" w:rsidR="00FE3465" w:rsidRDefault="00FE3465" w:rsidP="00FE3465">
      <w:pPr>
        <w:rPr>
          <w:rFonts w:asciiTheme="majorHAnsi" w:hAnsiTheme="majorHAnsi" w:cs="Times New Roman"/>
          <w:sz w:val="24"/>
          <w:szCs w:val="24"/>
        </w:rPr>
      </w:pPr>
      <w:r>
        <w:rPr>
          <w:rFonts w:asciiTheme="majorHAnsi" w:hAnsiTheme="majorHAnsi" w:cs="Times New Roman"/>
          <w:sz w:val="24"/>
          <w:szCs w:val="24"/>
        </w:rPr>
        <w:br w:type="page"/>
      </w:r>
    </w:p>
    <w:sdt>
      <w:sdtPr>
        <w:rPr>
          <w:rFonts w:asciiTheme="minorHAnsi" w:eastAsiaTheme="minorHAnsi" w:hAnsiTheme="minorHAnsi" w:cstheme="minorBidi"/>
          <w:color w:val="auto"/>
          <w:sz w:val="22"/>
          <w:szCs w:val="22"/>
        </w:rPr>
        <w:id w:val="259878476"/>
        <w:docPartObj>
          <w:docPartGallery w:val="Table of Contents"/>
          <w:docPartUnique/>
        </w:docPartObj>
      </w:sdtPr>
      <w:sdtEndPr>
        <w:rPr>
          <w:b/>
          <w:bCs/>
          <w:noProof/>
        </w:rPr>
      </w:sdtEndPr>
      <w:sdtContent>
        <w:p w14:paraId="228EC893" w14:textId="77777777" w:rsidR="00652B18" w:rsidRDefault="00AA5CA0" w:rsidP="0050572B">
          <w:pPr>
            <w:pStyle w:val="TOCHeading"/>
            <w:jc w:val="center"/>
          </w:pPr>
          <w:r>
            <w:t>Contents</w:t>
          </w:r>
        </w:p>
        <w:p w14:paraId="765CD9A2" w14:textId="4B324D75" w:rsidR="003E3E64" w:rsidRDefault="00AA5CA0">
          <w:pPr>
            <w:pStyle w:val="TOC1"/>
            <w:tabs>
              <w:tab w:val="right" w:leader="dot" w:pos="9350"/>
            </w:tabs>
            <w:rPr>
              <w:ins w:id="11" w:author="Surbhi Shankar" w:date="2017-04-27T03:05:00Z"/>
              <w:rFonts w:eastAsiaTheme="minorEastAsia"/>
              <w:noProof/>
            </w:rPr>
          </w:pPr>
          <w:r>
            <w:rPr>
              <w:rFonts w:asciiTheme="majorHAnsi" w:eastAsiaTheme="majorEastAsia" w:hAnsiTheme="majorHAnsi" w:cstheme="majorBidi"/>
              <w:color w:val="365F91" w:themeColor="accent1" w:themeShade="BF"/>
              <w:sz w:val="32"/>
              <w:szCs w:val="32"/>
            </w:rPr>
            <w:fldChar w:fldCharType="begin"/>
          </w:r>
          <w:r>
            <w:instrText xml:space="preserve"> TOC \o "1-3" \h \z \u </w:instrText>
          </w:r>
          <w:r>
            <w:rPr>
              <w:rFonts w:asciiTheme="majorHAnsi" w:eastAsiaTheme="majorEastAsia" w:hAnsiTheme="majorHAnsi" w:cstheme="majorBidi"/>
              <w:color w:val="365F91" w:themeColor="accent1" w:themeShade="BF"/>
              <w:sz w:val="32"/>
              <w:szCs w:val="32"/>
            </w:rPr>
            <w:fldChar w:fldCharType="separate"/>
          </w:r>
          <w:ins w:id="12" w:author="Surbhi Shankar" w:date="2017-04-27T03:05:00Z">
            <w:r w:rsidR="003E3E64" w:rsidRPr="001E473A">
              <w:rPr>
                <w:rStyle w:val="Hyperlink"/>
                <w:noProof/>
              </w:rPr>
              <w:fldChar w:fldCharType="begin"/>
            </w:r>
            <w:r w:rsidR="003E3E64" w:rsidRPr="001E473A">
              <w:rPr>
                <w:rStyle w:val="Hyperlink"/>
                <w:noProof/>
              </w:rPr>
              <w:instrText xml:space="preserve"> </w:instrText>
            </w:r>
            <w:r w:rsidR="003E3E64">
              <w:rPr>
                <w:noProof/>
              </w:rPr>
              <w:instrText>HYPERLINK \l "_Toc481025633"</w:instrText>
            </w:r>
            <w:r w:rsidR="003E3E64" w:rsidRPr="001E473A">
              <w:rPr>
                <w:rStyle w:val="Hyperlink"/>
                <w:noProof/>
              </w:rPr>
              <w:instrText xml:space="preserve"> </w:instrText>
            </w:r>
            <w:r w:rsidR="003E3E64" w:rsidRPr="001E473A">
              <w:rPr>
                <w:rStyle w:val="Hyperlink"/>
                <w:noProof/>
              </w:rPr>
            </w:r>
            <w:r w:rsidR="003E3E64" w:rsidRPr="001E473A">
              <w:rPr>
                <w:rStyle w:val="Hyperlink"/>
                <w:noProof/>
              </w:rPr>
              <w:fldChar w:fldCharType="separate"/>
            </w:r>
            <w:r w:rsidR="003E3E64" w:rsidRPr="001E473A">
              <w:rPr>
                <w:rStyle w:val="Hyperlink"/>
                <w:noProof/>
              </w:rPr>
              <w:fldChar w:fldCharType="end"/>
            </w:r>
          </w:ins>
        </w:p>
        <w:p w14:paraId="631606B3" w14:textId="77777777" w:rsidR="003E3E64" w:rsidRDefault="003E3E64">
          <w:pPr>
            <w:pStyle w:val="TOC1"/>
            <w:tabs>
              <w:tab w:val="left" w:pos="440"/>
              <w:tab w:val="right" w:leader="dot" w:pos="9350"/>
            </w:tabs>
            <w:rPr>
              <w:ins w:id="13" w:author="Surbhi Shankar" w:date="2017-04-27T03:05:00Z"/>
              <w:rFonts w:eastAsiaTheme="minorEastAsia"/>
              <w:noProof/>
            </w:rPr>
          </w:pPr>
          <w:ins w:id="14"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"_Toc481025634"</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1</w:t>
            </w:r>
            <w:r>
              <w:rPr>
                <w:rFonts w:eastAsiaTheme="minorEastAsia"/>
                <w:noProof/>
              </w:rPr>
              <w:tab/>
            </w:r>
            <w:r w:rsidRPr="001E473A">
              <w:rPr>
                <w:rStyle w:val="Hyperlink"/>
                <w:noProof/>
              </w:rPr>
              <w:t>Motivation</w:t>
            </w:r>
            <w:r>
              <w:rPr>
                <w:noProof/>
                <w:webHidden/>
              </w:rPr>
              <w:tab/>
            </w:r>
            <w:r>
              <w:rPr>
                <w:noProof/>
                <w:webHidden/>
              </w:rPr>
              <w:fldChar w:fldCharType="begin"/>
            </w:r>
            <w:r>
              <w:rPr>
                <w:noProof/>
                <w:webHidden/>
              </w:rPr>
              <w:instrText xml:space="preserve"> PAGEREF _Toc481025634 \h </w:instrText>
            </w:r>
            <w:r>
              <w:rPr>
                <w:noProof/>
                <w:webHidden/>
              </w:rPr>
            </w:r>
          </w:ins>
          <w:r>
            <w:rPr>
              <w:noProof/>
              <w:webHidden/>
            </w:rPr>
            <w:fldChar w:fldCharType="separate"/>
          </w:r>
          <w:ins w:id="15" w:author="Surbhi Shankar" w:date="2017-04-27T03:05:00Z">
            <w:r>
              <w:rPr>
                <w:noProof/>
                <w:webHidden/>
              </w:rPr>
              <w:t>3</w:t>
            </w:r>
            <w:r>
              <w:rPr>
                <w:noProof/>
                <w:webHidden/>
              </w:rPr>
              <w:fldChar w:fldCharType="end"/>
            </w:r>
            <w:r w:rsidRPr="001E473A">
              <w:rPr>
                <w:rStyle w:val="Hyperlink"/>
                <w:noProof/>
              </w:rPr>
              <w:fldChar w:fldCharType="end"/>
            </w:r>
          </w:ins>
        </w:p>
        <w:p w14:paraId="5F0BDBC4" w14:textId="77777777" w:rsidR="003E3E64" w:rsidRDefault="003E3E64">
          <w:pPr>
            <w:pStyle w:val="TOC1"/>
            <w:tabs>
              <w:tab w:val="left" w:pos="440"/>
              <w:tab w:val="right" w:leader="dot" w:pos="9350"/>
            </w:tabs>
            <w:rPr>
              <w:ins w:id="16" w:author="Surbhi Shankar" w:date="2017-04-27T03:05:00Z"/>
              <w:rFonts w:eastAsiaTheme="minorEastAsia"/>
              <w:noProof/>
            </w:rPr>
          </w:pPr>
          <w:ins w:id="17"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"_Toc481025644"</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2</w:t>
            </w:r>
            <w:r>
              <w:rPr>
                <w:rFonts w:eastAsiaTheme="minorEastAsia"/>
                <w:noProof/>
              </w:rPr>
              <w:tab/>
            </w:r>
            <w:r w:rsidRPr="001E473A">
              <w:rPr>
                <w:rStyle w:val="Hyperlink"/>
                <w:noProof/>
              </w:rPr>
              <w:t>Preface</w:t>
            </w:r>
            <w:r>
              <w:rPr>
                <w:noProof/>
                <w:webHidden/>
              </w:rPr>
              <w:tab/>
            </w:r>
            <w:r>
              <w:rPr>
                <w:noProof/>
                <w:webHidden/>
              </w:rPr>
              <w:fldChar w:fldCharType="begin"/>
            </w:r>
            <w:r>
              <w:rPr>
                <w:noProof/>
                <w:webHidden/>
              </w:rPr>
              <w:instrText xml:space="preserve"> PAGEREF _Toc481025644 \h </w:instrText>
            </w:r>
            <w:r>
              <w:rPr>
                <w:noProof/>
                <w:webHidden/>
              </w:rPr>
            </w:r>
          </w:ins>
          <w:r>
            <w:rPr>
              <w:noProof/>
              <w:webHidden/>
            </w:rPr>
            <w:fldChar w:fldCharType="separate"/>
          </w:r>
          <w:ins w:id="18" w:author="Surbhi Shankar" w:date="2017-04-27T03:05:00Z">
            <w:r>
              <w:rPr>
                <w:noProof/>
                <w:webHidden/>
              </w:rPr>
              <w:t>4</w:t>
            </w:r>
            <w:r>
              <w:rPr>
                <w:noProof/>
                <w:webHidden/>
              </w:rPr>
              <w:fldChar w:fldCharType="end"/>
            </w:r>
            <w:r w:rsidRPr="001E473A">
              <w:rPr>
                <w:rStyle w:val="Hyperlink"/>
                <w:noProof/>
              </w:rPr>
              <w:fldChar w:fldCharType="end"/>
            </w:r>
          </w:ins>
        </w:p>
        <w:p w14:paraId="03A841DF" w14:textId="424C6E0D" w:rsidR="003E3E64" w:rsidRDefault="003E3E64">
          <w:pPr>
            <w:pStyle w:val="TOC1"/>
            <w:tabs>
              <w:tab w:val="right" w:leader="dot" w:pos="9350"/>
            </w:tabs>
            <w:rPr>
              <w:ins w:id="19" w:author="Surbhi Shankar" w:date="2017-04-27T03:05:00Z"/>
              <w:rFonts w:eastAsiaTheme="minorEastAsia"/>
              <w:noProof/>
            </w:rPr>
          </w:pPr>
          <w:ins w:id="20"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"_Toc481025645"</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3</w:t>
            </w:r>
            <w:r w:rsidRPr="001E473A">
              <w:rPr>
                <w:rStyle w:val="Hyperlink"/>
                <w:noProof/>
              </w:rPr>
              <w:fldChar w:fldCharType="end"/>
            </w:r>
          </w:ins>
          <w:ins w:id="21" w:author="Surbhi Shankar" w:date="2017-04-27T03:06:00Z">
            <w:r>
              <w:rPr>
                <w:rFonts w:eastAsiaTheme="minorEastAsia"/>
                <w:noProof/>
              </w:rPr>
              <w:t xml:space="preserve">       </w:t>
            </w:r>
          </w:ins>
          <w:bookmarkStart w:id="22" w:name="_GoBack"/>
          <w:bookmarkEnd w:id="22"/>
          <w:ins w:id="23"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"_Toc481025646"</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Introduction</w:t>
            </w:r>
            <w:r>
              <w:rPr>
                <w:noProof/>
                <w:webHidden/>
              </w:rPr>
              <w:tab/>
            </w:r>
            <w:r>
              <w:rPr>
                <w:noProof/>
                <w:webHidden/>
              </w:rPr>
              <w:fldChar w:fldCharType="begin"/>
            </w:r>
            <w:r>
              <w:rPr>
                <w:noProof/>
                <w:webHidden/>
              </w:rPr>
              <w:instrText xml:space="preserve"> PAGEREF _Toc481025646 \h </w:instrText>
            </w:r>
            <w:r>
              <w:rPr>
                <w:noProof/>
                <w:webHidden/>
              </w:rPr>
            </w:r>
          </w:ins>
          <w:r>
            <w:rPr>
              <w:noProof/>
              <w:webHidden/>
            </w:rPr>
            <w:fldChar w:fldCharType="separate"/>
          </w:r>
          <w:ins w:id="24" w:author="Surbhi Shankar" w:date="2017-04-27T03:05:00Z">
            <w:r>
              <w:rPr>
                <w:noProof/>
                <w:webHidden/>
              </w:rPr>
              <w:t>5</w:t>
            </w:r>
            <w:r>
              <w:rPr>
                <w:noProof/>
                <w:webHidden/>
              </w:rPr>
              <w:fldChar w:fldCharType="end"/>
            </w:r>
            <w:r w:rsidRPr="001E473A">
              <w:rPr>
                <w:rStyle w:val="Hyperlink"/>
                <w:noProof/>
              </w:rPr>
              <w:fldChar w:fldCharType="end"/>
            </w:r>
          </w:ins>
        </w:p>
        <w:p w14:paraId="68F3B45E" w14:textId="77777777" w:rsidR="003E3E64" w:rsidRDefault="003E3E64">
          <w:pPr>
            <w:pStyle w:val="TOC1"/>
            <w:tabs>
              <w:tab w:val="left" w:pos="440"/>
              <w:tab w:val="right" w:leader="dot" w:pos="9350"/>
            </w:tabs>
            <w:rPr>
              <w:ins w:id="25" w:author="Surbhi Shankar" w:date="2017-04-27T03:05:00Z"/>
              <w:rFonts w:eastAsiaTheme="minorEastAsia"/>
              <w:noProof/>
            </w:rPr>
          </w:pPr>
          <w:ins w:id="26"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"_Toc481025647"</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4</w:t>
            </w:r>
            <w:r>
              <w:rPr>
                <w:rFonts w:eastAsiaTheme="minorEastAsia"/>
                <w:noProof/>
              </w:rPr>
              <w:tab/>
            </w:r>
            <w:r w:rsidRPr="001E473A">
              <w:rPr>
                <w:rStyle w:val="Hyperlink"/>
                <w:noProof/>
              </w:rPr>
              <w:t>Overview</w:t>
            </w:r>
            <w:r>
              <w:rPr>
                <w:noProof/>
                <w:webHidden/>
              </w:rPr>
              <w:tab/>
            </w:r>
            <w:r>
              <w:rPr>
                <w:noProof/>
                <w:webHidden/>
              </w:rPr>
              <w:fldChar w:fldCharType="begin"/>
            </w:r>
            <w:r>
              <w:rPr>
                <w:noProof/>
                <w:webHidden/>
              </w:rPr>
              <w:instrText xml:space="preserve"> PAGEREF _Toc481025647 \h </w:instrText>
            </w:r>
            <w:r>
              <w:rPr>
                <w:noProof/>
                <w:webHidden/>
              </w:rPr>
            </w:r>
          </w:ins>
          <w:r>
            <w:rPr>
              <w:noProof/>
              <w:webHidden/>
            </w:rPr>
            <w:fldChar w:fldCharType="separate"/>
          </w:r>
          <w:ins w:id="27" w:author="Surbhi Shankar" w:date="2017-04-27T03:05:00Z">
            <w:r>
              <w:rPr>
                <w:noProof/>
                <w:webHidden/>
              </w:rPr>
              <w:t>8</w:t>
            </w:r>
            <w:r>
              <w:rPr>
                <w:noProof/>
                <w:webHidden/>
              </w:rPr>
              <w:fldChar w:fldCharType="end"/>
            </w:r>
            <w:r w:rsidRPr="001E473A">
              <w:rPr>
                <w:rStyle w:val="Hyperlink"/>
                <w:noProof/>
              </w:rPr>
              <w:fldChar w:fldCharType="end"/>
            </w:r>
          </w:ins>
        </w:p>
        <w:p w14:paraId="685B685E" w14:textId="77777777" w:rsidR="003E3E64" w:rsidRDefault="003E3E64">
          <w:pPr>
            <w:pStyle w:val="TOC1"/>
            <w:tabs>
              <w:tab w:val="left" w:pos="440"/>
              <w:tab w:val="right" w:leader="dot" w:pos="9350"/>
            </w:tabs>
            <w:rPr>
              <w:ins w:id="28" w:author="Surbhi Shankar" w:date="2017-04-27T03:05:00Z"/>
              <w:rFonts w:eastAsiaTheme="minorEastAsia"/>
              <w:noProof/>
            </w:rPr>
          </w:pPr>
          <w:ins w:id="29"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"_Toc481025648"</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rFonts w:ascii="Times New Roman" w:hAnsi="Times New Roman" w:cs="Times New Roman"/>
                <w:noProof/>
              </w:rPr>
              <w:t>5</w:t>
            </w:r>
            <w:r>
              <w:rPr>
                <w:rFonts w:eastAsiaTheme="minorEastAsia"/>
                <w:noProof/>
              </w:rPr>
              <w:tab/>
            </w:r>
            <w:r w:rsidRPr="001E473A">
              <w:rPr>
                <w:rStyle w:val="Hyperlink"/>
                <w:noProof/>
              </w:rPr>
              <w:t>Sources of Data and Data Cleaning Process</w:t>
            </w:r>
            <w:r>
              <w:rPr>
                <w:noProof/>
                <w:webHidden/>
              </w:rPr>
              <w:tab/>
            </w:r>
            <w:r>
              <w:rPr>
                <w:noProof/>
                <w:webHidden/>
              </w:rPr>
              <w:fldChar w:fldCharType="begin"/>
            </w:r>
            <w:r>
              <w:rPr>
                <w:noProof/>
                <w:webHidden/>
              </w:rPr>
              <w:instrText xml:space="preserve"> PAGEREF _Toc481025648 \h </w:instrText>
            </w:r>
            <w:r>
              <w:rPr>
                <w:noProof/>
                <w:webHidden/>
              </w:rPr>
            </w:r>
          </w:ins>
          <w:r>
            <w:rPr>
              <w:noProof/>
              <w:webHidden/>
            </w:rPr>
            <w:fldChar w:fldCharType="separate"/>
          </w:r>
          <w:ins w:id="30" w:author="Surbhi Shankar" w:date="2017-04-27T03:05:00Z">
            <w:r>
              <w:rPr>
                <w:noProof/>
                <w:webHidden/>
              </w:rPr>
              <w:t>10</w:t>
            </w:r>
            <w:r>
              <w:rPr>
                <w:noProof/>
                <w:webHidden/>
              </w:rPr>
              <w:fldChar w:fldCharType="end"/>
            </w:r>
            <w:r w:rsidRPr="001E473A">
              <w:rPr>
                <w:rStyle w:val="Hyperlink"/>
                <w:noProof/>
              </w:rPr>
              <w:fldChar w:fldCharType="end"/>
            </w:r>
          </w:ins>
        </w:p>
        <w:p w14:paraId="781EC9C7" w14:textId="7A6409E4" w:rsidR="003E3E64" w:rsidRDefault="003E3E64">
          <w:pPr>
            <w:pStyle w:val="TOC1"/>
            <w:tabs>
              <w:tab w:val="right" w:leader="dot" w:pos="9350"/>
            </w:tabs>
            <w:rPr>
              <w:ins w:id="31" w:author="Surbhi Shankar" w:date="2017-04-27T03:05:00Z"/>
              <w:rFonts w:eastAsiaTheme="minorEastAsia"/>
              <w:noProof/>
            </w:rPr>
          </w:pPr>
          <w:ins w:id="32"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"_Toc481025649"</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6</w:t>
            </w:r>
            <w:r w:rsidRPr="001E473A">
              <w:rPr>
                <w:rStyle w:val="Hyperlink"/>
                <w:noProof/>
              </w:rPr>
              <w:fldChar w:fldCharType="end"/>
            </w:r>
            <w:r>
              <w:rPr>
                <w:rStyle w:val="Hyperlink"/>
                <w:noProof/>
                <w:u w:val="none"/>
              </w:rPr>
              <w:t xml:space="preserve">       </w:t>
            </w:r>
            <w:r w:rsidRPr="001E473A">
              <w:rPr>
                <w:rStyle w:val="Hyperlink"/>
                <w:noProof/>
              </w:rPr>
              <w:fldChar w:fldCharType="begin"/>
            </w:r>
            <w:r w:rsidRPr="001E473A">
              <w:rPr>
                <w:rStyle w:val="Hyperlink"/>
                <w:noProof/>
              </w:rPr>
              <w:instrText xml:space="preserve"> </w:instrText>
            </w:r>
            <w:r>
              <w:rPr>
                <w:noProof/>
              </w:rPr>
              <w:instrText>HYPERLINK \l "_Toc481025650"</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Insights on the System</w:t>
            </w:r>
            <w:r>
              <w:rPr>
                <w:noProof/>
                <w:webHidden/>
              </w:rPr>
              <w:tab/>
            </w:r>
            <w:r>
              <w:rPr>
                <w:noProof/>
                <w:webHidden/>
              </w:rPr>
              <w:fldChar w:fldCharType="begin"/>
            </w:r>
            <w:r>
              <w:rPr>
                <w:noProof/>
                <w:webHidden/>
              </w:rPr>
              <w:instrText xml:space="preserve"> PAGEREF _Toc481025650 \h </w:instrText>
            </w:r>
            <w:r>
              <w:rPr>
                <w:noProof/>
                <w:webHidden/>
              </w:rPr>
            </w:r>
          </w:ins>
          <w:r>
            <w:rPr>
              <w:noProof/>
              <w:webHidden/>
            </w:rPr>
            <w:fldChar w:fldCharType="separate"/>
          </w:r>
          <w:ins w:id="33" w:author="Surbhi Shankar" w:date="2017-04-27T03:05:00Z">
            <w:r>
              <w:rPr>
                <w:noProof/>
                <w:webHidden/>
              </w:rPr>
              <w:t>13</w:t>
            </w:r>
            <w:r>
              <w:rPr>
                <w:noProof/>
                <w:webHidden/>
              </w:rPr>
              <w:fldChar w:fldCharType="end"/>
            </w:r>
            <w:r w:rsidRPr="001E473A">
              <w:rPr>
                <w:rStyle w:val="Hyperlink"/>
                <w:noProof/>
              </w:rPr>
              <w:fldChar w:fldCharType="end"/>
            </w:r>
          </w:ins>
        </w:p>
        <w:p w14:paraId="502FBEB1" w14:textId="77777777" w:rsidR="003E3E64" w:rsidRDefault="003E3E64">
          <w:pPr>
            <w:pStyle w:val="TOC2"/>
            <w:tabs>
              <w:tab w:val="left" w:pos="880"/>
              <w:tab w:val="right" w:leader="dot" w:pos="9350"/>
            </w:tabs>
            <w:rPr>
              <w:ins w:id="34" w:author="Surbhi Shankar" w:date="2017-04-27T03:05:00Z"/>
              <w:rFonts w:eastAsiaTheme="minorEastAsia"/>
              <w:noProof/>
            </w:rPr>
          </w:pPr>
          <w:ins w:id="35"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"_Toc481025651"</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6.1</w:t>
            </w:r>
            <w:r>
              <w:rPr>
                <w:rFonts w:eastAsiaTheme="minorEastAsia"/>
                <w:noProof/>
              </w:rPr>
              <w:tab/>
            </w:r>
            <w:r w:rsidRPr="001E473A">
              <w:rPr>
                <w:rStyle w:val="Hyperlink"/>
                <w:noProof/>
              </w:rPr>
              <w:t>Image Slider</w:t>
            </w:r>
            <w:r>
              <w:rPr>
                <w:noProof/>
                <w:webHidden/>
              </w:rPr>
              <w:tab/>
            </w:r>
            <w:r>
              <w:rPr>
                <w:noProof/>
                <w:webHidden/>
              </w:rPr>
              <w:fldChar w:fldCharType="begin"/>
            </w:r>
            <w:r>
              <w:rPr>
                <w:noProof/>
                <w:webHidden/>
              </w:rPr>
              <w:instrText xml:space="preserve"> PAGEREF _Toc481025651 \h </w:instrText>
            </w:r>
            <w:r>
              <w:rPr>
                <w:noProof/>
                <w:webHidden/>
              </w:rPr>
            </w:r>
          </w:ins>
          <w:r>
            <w:rPr>
              <w:noProof/>
              <w:webHidden/>
            </w:rPr>
            <w:fldChar w:fldCharType="separate"/>
          </w:r>
          <w:ins w:id="36" w:author="Surbhi Shankar" w:date="2017-04-27T03:05:00Z">
            <w:r>
              <w:rPr>
                <w:noProof/>
                <w:webHidden/>
              </w:rPr>
              <w:t>13</w:t>
            </w:r>
            <w:r>
              <w:rPr>
                <w:noProof/>
                <w:webHidden/>
              </w:rPr>
              <w:fldChar w:fldCharType="end"/>
            </w:r>
            <w:r w:rsidRPr="001E473A">
              <w:rPr>
                <w:rStyle w:val="Hyperlink"/>
                <w:noProof/>
              </w:rPr>
              <w:fldChar w:fldCharType="end"/>
            </w:r>
          </w:ins>
        </w:p>
        <w:p w14:paraId="52B37F9D" w14:textId="77777777" w:rsidR="003E3E64" w:rsidRDefault="003E3E64">
          <w:pPr>
            <w:pStyle w:val="TOC2"/>
            <w:tabs>
              <w:tab w:val="left" w:pos="880"/>
              <w:tab w:val="right" w:leader="dot" w:pos="9350"/>
            </w:tabs>
            <w:rPr>
              <w:ins w:id="37" w:author="Surbhi Shankar" w:date="2017-04-27T03:05:00Z"/>
              <w:rFonts w:eastAsiaTheme="minorEastAsia"/>
              <w:noProof/>
            </w:rPr>
          </w:pPr>
          <w:ins w:id="38"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"_Toc481025652"</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6.2</w:t>
            </w:r>
            <w:r>
              <w:rPr>
                <w:rFonts w:eastAsiaTheme="minorEastAsia"/>
                <w:noProof/>
              </w:rPr>
              <w:tab/>
            </w:r>
            <w:r w:rsidRPr="001E473A">
              <w:rPr>
                <w:rStyle w:val="Hyperlink"/>
                <w:noProof/>
              </w:rPr>
              <w:t>Image Grid</w:t>
            </w:r>
            <w:r>
              <w:rPr>
                <w:noProof/>
                <w:webHidden/>
              </w:rPr>
              <w:tab/>
            </w:r>
            <w:r>
              <w:rPr>
                <w:noProof/>
                <w:webHidden/>
              </w:rPr>
              <w:fldChar w:fldCharType="begin"/>
            </w:r>
            <w:r>
              <w:rPr>
                <w:noProof/>
                <w:webHidden/>
              </w:rPr>
              <w:instrText xml:space="preserve"> PAGEREF _Toc481025652 \h </w:instrText>
            </w:r>
            <w:r>
              <w:rPr>
                <w:noProof/>
                <w:webHidden/>
              </w:rPr>
            </w:r>
          </w:ins>
          <w:r>
            <w:rPr>
              <w:noProof/>
              <w:webHidden/>
            </w:rPr>
            <w:fldChar w:fldCharType="separate"/>
          </w:r>
          <w:ins w:id="39" w:author="Surbhi Shankar" w:date="2017-04-27T03:05:00Z">
            <w:r>
              <w:rPr>
                <w:noProof/>
                <w:webHidden/>
              </w:rPr>
              <w:t>13</w:t>
            </w:r>
            <w:r>
              <w:rPr>
                <w:noProof/>
                <w:webHidden/>
              </w:rPr>
              <w:fldChar w:fldCharType="end"/>
            </w:r>
            <w:r w:rsidRPr="001E473A">
              <w:rPr>
                <w:rStyle w:val="Hyperlink"/>
                <w:noProof/>
              </w:rPr>
              <w:fldChar w:fldCharType="end"/>
            </w:r>
          </w:ins>
        </w:p>
        <w:p w14:paraId="4B3398C7" w14:textId="77777777" w:rsidR="003E3E64" w:rsidRDefault="003E3E64">
          <w:pPr>
            <w:pStyle w:val="TOC2"/>
            <w:tabs>
              <w:tab w:val="left" w:pos="880"/>
              <w:tab w:val="right" w:leader="dot" w:pos="9350"/>
            </w:tabs>
            <w:rPr>
              <w:ins w:id="40" w:author="Surbhi Shankar" w:date="2017-04-27T03:05:00Z"/>
              <w:rFonts w:eastAsiaTheme="minorEastAsia"/>
              <w:noProof/>
            </w:rPr>
          </w:pPr>
          <w:ins w:id="41"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"_Toc481025653"</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6.3</w:t>
            </w:r>
            <w:r>
              <w:rPr>
                <w:rFonts w:eastAsiaTheme="minorEastAsia"/>
                <w:noProof/>
              </w:rPr>
              <w:tab/>
            </w:r>
            <w:r w:rsidRPr="001E473A">
              <w:rPr>
                <w:rStyle w:val="Hyperlink"/>
                <w:noProof/>
              </w:rPr>
              <w:t>Timeline</w:t>
            </w:r>
            <w:r>
              <w:rPr>
                <w:noProof/>
                <w:webHidden/>
              </w:rPr>
              <w:tab/>
            </w:r>
            <w:r>
              <w:rPr>
                <w:noProof/>
                <w:webHidden/>
              </w:rPr>
              <w:fldChar w:fldCharType="begin"/>
            </w:r>
            <w:r>
              <w:rPr>
                <w:noProof/>
                <w:webHidden/>
              </w:rPr>
              <w:instrText xml:space="preserve"> PAGEREF _Toc481025653 \h </w:instrText>
            </w:r>
            <w:r>
              <w:rPr>
                <w:noProof/>
                <w:webHidden/>
              </w:rPr>
            </w:r>
          </w:ins>
          <w:r>
            <w:rPr>
              <w:noProof/>
              <w:webHidden/>
            </w:rPr>
            <w:fldChar w:fldCharType="separate"/>
          </w:r>
          <w:ins w:id="42" w:author="Surbhi Shankar" w:date="2017-04-27T03:05:00Z">
            <w:r>
              <w:rPr>
                <w:noProof/>
                <w:webHidden/>
              </w:rPr>
              <w:t>14</w:t>
            </w:r>
            <w:r>
              <w:rPr>
                <w:noProof/>
                <w:webHidden/>
              </w:rPr>
              <w:fldChar w:fldCharType="end"/>
            </w:r>
            <w:r w:rsidRPr="001E473A">
              <w:rPr>
                <w:rStyle w:val="Hyperlink"/>
                <w:noProof/>
              </w:rPr>
              <w:fldChar w:fldCharType="end"/>
            </w:r>
          </w:ins>
        </w:p>
        <w:p w14:paraId="1578F5F8" w14:textId="77777777" w:rsidR="003E3E64" w:rsidRDefault="003E3E64">
          <w:pPr>
            <w:pStyle w:val="TOC1"/>
            <w:tabs>
              <w:tab w:val="left" w:pos="440"/>
              <w:tab w:val="right" w:leader="dot" w:pos="9350"/>
            </w:tabs>
            <w:rPr>
              <w:ins w:id="43" w:author="Surbhi Shankar" w:date="2017-04-27T03:05:00Z"/>
              <w:rFonts w:eastAsiaTheme="minorEastAsia"/>
              <w:noProof/>
            </w:rPr>
          </w:pPr>
          <w:ins w:id="44"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"_Toc481025654"</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7</w:t>
            </w:r>
            <w:r>
              <w:rPr>
                <w:rFonts w:eastAsiaTheme="minorEastAsia"/>
                <w:noProof/>
              </w:rPr>
              <w:tab/>
            </w:r>
            <w:r w:rsidRPr="001E473A">
              <w:rPr>
                <w:rStyle w:val="Hyperlink"/>
                <w:noProof/>
              </w:rPr>
              <w:t>Challenges</w:t>
            </w:r>
            <w:r>
              <w:rPr>
                <w:noProof/>
                <w:webHidden/>
              </w:rPr>
              <w:tab/>
            </w:r>
            <w:r>
              <w:rPr>
                <w:noProof/>
                <w:webHidden/>
              </w:rPr>
              <w:fldChar w:fldCharType="begin"/>
            </w:r>
            <w:r>
              <w:rPr>
                <w:noProof/>
                <w:webHidden/>
              </w:rPr>
              <w:instrText xml:space="preserve"> PAGEREF _Toc481025654 \h </w:instrText>
            </w:r>
            <w:r>
              <w:rPr>
                <w:noProof/>
                <w:webHidden/>
              </w:rPr>
            </w:r>
          </w:ins>
          <w:r>
            <w:rPr>
              <w:noProof/>
              <w:webHidden/>
            </w:rPr>
            <w:fldChar w:fldCharType="separate"/>
          </w:r>
          <w:ins w:id="45" w:author="Surbhi Shankar" w:date="2017-04-27T03:05:00Z">
            <w:r>
              <w:rPr>
                <w:noProof/>
                <w:webHidden/>
              </w:rPr>
              <w:t>15</w:t>
            </w:r>
            <w:r>
              <w:rPr>
                <w:noProof/>
                <w:webHidden/>
              </w:rPr>
              <w:fldChar w:fldCharType="end"/>
            </w:r>
            <w:r w:rsidRPr="001E473A">
              <w:rPr>
                <w:rStyle w:val="Hyperlink"/>
                <w:noProof/>
              </w:rPr>
              <w:fldChar w:fldCharType="end"/>
            </w:r>
          </w:ins>
        </w:p>
        <w:p w14:paraId="5C80DF3E" w14:textId="77777777" w:rsidR="003E3E64" w:rsidRDefault="003E3E64">
          <w:pPr>
            <w:pStyle w:val="TOC1"/>
            <w:tabs>
              <w:tab w:val="left" w:pos="440"/>
              <w:tab w:val="right" w:leader="dot" w:pos="9350"/>
            </w:tabs>
            <w:rPr>
              <w:ins w:id="46" w:author="Surbhi Shankar" w:date="2017-04-27T03:05:00Z"/>
              <w:rFonts w:eastAsiaTheme="minorEastAsia"/>
              <w:noProof/>
            </w:rPr>
          </w:pPr>
          <w:ins w:id="47" w:author="Surbhi Shankar" w:date="2017-04-27T03:05:00Z">
            <w:r w:rsidRPr="001E473A">
              <w:rPr>
                <w:rStyle w:val="Hyperlink"/>
                <w:noProof/>
              </w:rPr>
              <w:fldChar w:fldCharType="begin"/>
            </w:r>
            <w:r w:rsidRPr="001E473A">
              <w:rPr>
                <w:rStyle w:val="Hyperlink"/>
                <w:noProof/>
              </w:rPr>
              <w:instrText xml:space="preserve"> </w:instrText>
            </w:r>
            <w:r>
              <w:rPr>
                <w:noProof/>
              </w:rPr>
              <w:instrText>HYPERLINK \l "_Toc481025655"</w:instrText>
            </w:r>
            <w:r w:rsidRPr="001E473A">
              <w:rPr>
                <w:rStyle w:val="Hyperlink"/>
                <w:noProof/>
              </w:rPr>
              <w:instrText xml:space="preserve"> </w:instrText>
            </w:r>
            <w:r w:rsidRPr="001E473A">
              <w:rPr>
                <w:rStyle w:val="Hyperlink"/>
                <w:noProof/>
              </w:rPr>
            </w:r>
            <w:r w:rsidRPr="001E473A">
              <w:rPr>
                <w:rStyle w:val="Hyperlink"/>
                <w:noProof/>
              </w:rPr>
              <w:fldChar w:fldCharType="separate"/>
            </w:r>
            <w:r w:rsidRPr="001E473A">
              <w:rPr>
                <w:rStyle w:val="Hyperlink"/>
                <w:noProof/>
              </w:rPr>
              <w:t>8</w:t>
            </w:r>
            <w:r>
              <w:rPr>
                <w:rFonts w:eastAsiaTheme="minorEastAsia"/>
                <w:noProof/>
              </w:rPr>
              <w:tab/>
            </w:r>
            <w:r w:rsidRPr="001E473A">
              <w:rPr>
                <w:rStyle w:val="Hyperlink"/>
                <w:noProof/>
              </w:rPr>
              <w:t>Future Enhancements</w:t>
            </w:r>
            <w:r>
              <w:rPr>
                <w:noProof/>
                <w:webHidden/>
              </w:rPr>
              <w:tab/>
            </w:r>
            <w:r>
              <w:rPr>
                <w:noProof/>
                <w:webHidden/>
              </w:rPr>
              <w:fldChar w:fldCharType="begin"/>
            </w:r>
            <w:r>
              <w:rPr>
                <w:noProof/>
                <w:webHidden/>
              </w:rPr>
              <w:instrText xml:space="preserve"> PAGEREF _Toc481025655 \h </w:instrText>
            </w:r>
            <w:r>
              <w:rPr>
                <w:noProof/>
                <w:webHidden/>
              </w:rPr>
            </w:r>
          </w:ins>
          <w:r>
            <w:rPr>
              <w:noProof/>
              <w:webHidden/>
            </w:rPr>
            <w:fldChar w:fldCharType="separate"/>
          </w:r>
          <w:ins w:id="48" w:author="Surbhi Shankar" w:date="2017-04-27T03:05:00Z">
            <w:r>
              <w:rPr>
                <w:noProof/>
                <w:webHidden/>
              </w:rPr>
              <w:t>16</w:t>
            </w:r>
            <w:r>
              <w:rPr>
                <w:noProof/>
                <w:webHidden/>
              </w:rPr>
              <w:fldChar w:fldCharType="end"/>
            </w:r>
            <w:r w:rsidRPr="001E473A">
              <w:rPr>
                <w:rStyle w:val="Hyperlink"/>
                <w:noProof/>
              </w:rPr>
              <w:fldChar w:fldCharType="end"/>
            </w:r>
          </w:ins>
        </w:p>
        <w:p w14:paraId="5AB17A7B" w14:textId="77777777" w:rsidR="00AA5CA0" w:rsidRPr="0050572B" w:rsidDel="006C1DB2" w:rsidRDefault="00AA5CA0" w:rsidP="0050572B">
          <w:pPr>
            <w:pStyle w:val="TOCHeading"/>
            <w:jc w:val="center"/>
            <w:rPr>
              <w:del w:id="49" w:author="Surbhi Shankar" w:date="2017-04-26T15:07:00Z"/>
              <w:noProof/>
            </w:rPr>
          </w:pPr>
        </w:p>
        <w:p w14:paraId="65B49AAC" w14:textId="77777777" w:rsidR="00AA5CA0" w:rsidDel="006C1DB2" w:rsidRDefault="00AA5CA0">
          <w:pPr>
            <w:pStyle w:val="TOC1"/>
            <w:tabs>
              <w:tab w:val="left" w:pos="440"/>
              <w:tab w:val="right" w:leader="dot" w:pos="9350"/>
            </w:tabs>
            <w:rPr>
              <w:del w:id="50" w:author="Surbhi Shankar" w:date="2017-04-26T15:07:00Z"/>
              <w:rFonts w:eastAsiaTheme="minorEastAsia"/>
              <w:noProof/>
            </w:rPr>
          </w:pPr>
          <w:del w:id="51" w:author="Surbhi Shankar" w:date="2017-04-26T15:07:00Z">
            <w:r w:rsidRPr="006C1DB2" w:rsidDel="006C1DB2">
              <w:rPr>
                <w:noProof/>
                <w:rPrChange w:id="52" w:author="Surbhi Shankar" w:date="2017-04-26T15:07:00Z">
                  <w:rPr>
                    <w:rStyle w:val="Hyperlink"/>
                    <w:noProof/>
                  </w:rPr>
                </w:rPrChange>
              </w:rPr>
              <w:delText>1</w:delText>
            </w:r>
            <w:r w:rsidDel="006C1DB2">
              <w:rPr>
                <w:rFonts w:eastAsiaTheme="minorEastAsia"/>
                <w:noProof/>
              </w:rPr>
              <w:tab/>
            </w:r>
            <w:r w:rsidRPr="006C1DB2" w:rsidDel="006C1DB2">
              <w:rPr>
                <w:noProof/>
                <w:rPrChange w:id="53" w:author="Surbhi Shankar" w:date="2017-04-26T15:07:00Z">
                  <w:rPr>
                    <w:rStyle w:val="Hyperlink"/>
                    <w:noProof/>
                  </w:rPr>
                </w:rPrChange>
              </w:rPr>
              <w:delText>Preface</w:delText>
            </w:r>
            <w:r w:rsidDel="006C1DB2">
              <w:rPr>
                <w:noProof/>
                <w:webHidden/>
              </w:rPr>
              <w:tab/>
            </w:r>
            <w:r w:rsidR="00652B18" w:rsidDel="006C1DB2">
              <w:rPr>
                <w:noProof/>
                <w:webHidden/>
              </w:rPr>
              <w:delText>4</w:delText>
            </w:r>
          </w:del>
        </w:p>
        <w:p w14:paraId="5C9E9817" w14:textId="77777777" w:rsidR="00AA5CA0" w:rsidDel="006C1DB2" w:rsidRDefault="00AA5CA0">
          <w:pPr>
            <w:pStyle w:val="TOC1"/>
            <w:tabs>
              <w:tab w:val="left" w:pos="440"/>
              <w:tab w:val="right" w:leader="dot" w:pos="9350"/>
            </w:tabs>
            <w:rPr>
              <w:del w:id="54" w:author="Surbhi Shankar" w:date="2017-04-26T15:07:00Z"/>
              <w:rFonts w:eastAsiaTheme="minorEastAsia"/>
              <w:noProof/>
            </w:rPr>
          </w:pPr>
          <w:del w:id="55" w:author="Surbhi Shankar" w:date="2017-04-26T15:07:00Z">
            <w:r w:rsidRPr="006C1DB2" w:rsidDel="006C1DB2">
              <w:rPr>
                <w:noProof/>
                <w:rPrChange w:id="56" w:author="Surbhi Shankar" w:date="2017-04-26T15:07:00Z">
                  <w:rPr>
                    <w:rStyle w:val="Hyperlink"/>
                    <w:noProof/>
                  </w:rPr>
                </w:rPrChange>
              </w:rPr>
              <w:delText>2</w:delText>
            </w:r>
            <w:r w:rsidDel="006C1DB2">
              <w:rPr>
                <w:rFonts w:eastAsiaTheme="minorEastAsia"/>
                <w:noProof/>
              </w:rPr>
              <w:tab/>
            </w:r>
            <w:r w:rsidRPr="006C1DB2" w:rsidDel="006C1DB2">
              <w:rPr>
                <w:noProof/>
                <w:rPrChange w:id="57" w:author="Surbhi Shankar" w:date="2017-04-26T15:07:00Z">
                  <w:rPr>
                    <w:rStyle w:val="Hyperlink"/>
                    <w:noProof/>
                  </w:rPr>
                </w:rPrChange>
              </w:rPr>
              <w:delText>Motivation</w:delText>
            </w:r>
            <w:r w:rsidDel="006C1DB2">
              <w:rPr>
                <w:noProof/>
                <w:webHidden/>
              </w:rPr>
              <w:tab/>
            </w:r>
            <w:r w:rsidR="00652B18" w:rsidDel="006C1DB2">
              <w:rPr>
                <w:noProof/>
                <w:webHidden/>
              </w:rPr>
              <w:delText>5</w:delText>
            </w:r>
          </w:del>
        </w:p>
        <w:p w14:paraId="4B3DA1DE" w14:textId="77777777" w:rsidR="00AA5CA0" w:rsidDel="006C1DB2" w:rsidRDefault="00AA5CA0">
          <w:pPr>
            <w:pStyle w:val="TOC1"/>
            <w:tabs>
              <w:tab w:val="left" w:pos="440"/>
              <w:tab w:val="right" w:leader="dot" w:pos="9350"/>
            </w:tabs>
            <w:rPr>
              <w:del w:id="58" w:author="Surbhi Shankar" w:date="2017-04-26T15:07:00Z"/>
              <w:rFonts w:eastAsiaTheme="minorEastAsia"/>
              <w:noProof/>
            </w:rPr>
          </w:pPr>
          <w:del w:id="59" w:author="Surbhi Shankar" w:date="2017-04-26T15:07:00Z">
            <w:r w:rsidRPr="006C1DB2" w:rsidDel="006C1DB2">
              <w:rPr>
                <w:noProof/>
                <w:rPrChange w:id="60" w:author="Surbhi Shankar" w:date="2017-04-26T15:07:00Z">
                  <w:rPr>
                    <w:rStyle w:val="Hyperlink"/>
                    <w:noProof/>
                  </w:rPr>
                </w:rPrChange>
              </w:rPr>
              <w:delText>3</w:delText>
            </w:r>
            <w:r w:rsidDel="006C1DB2">
              <w:rPr>
                <w:rFonts w:eastAsiaTheme="minorEastAsia"/>
                <w:noProof/>
              </w:rPr>
              <w:tab/>
            </w:r>
            <w:r w:rsidRPr="006C1DB2" w:rsidDel="006C1DB2">
              <w:rPr>
                <w:noProof/>
                <w:rPrChange w:id="61" w:author="Surbhi Shankar" w:date="2017-04-26T15:07:00Z">
                  <w:rPr>
                    <w:rStyle w:val="Hyperlink"/>
                    <w:noProof/>
                  </w:rPr>
                </w:rPrChange>
              </w:rPr>
              <w:delText>Sources of Data and Cleaning</w:delText>
            </w:r>
            <w:r w:rsidDel="006C1DB2">
              <w:rPr>
                <w:noProof/>
                <w:webHidden/>
              </w:rPr>
              <w:tab/>
            </w:r>
            <w:r w:rsidR="00652B18" w:rsidDel="006C1DB2">
              <w:rPr>
                <w:noProof/>
                <w:webHidden/>
              </w:rPr>
              <w:delText>6</w:delText>
            </w:r>
          </w:del>
        </w:p>
        <w:p w14:paraId="167790A0" w14:textId="77777777" w:rsidR="00AA5CA0" w:rsidDel="006C1DB2" w:rsidRDefault="00AA5CA0">
          <w:pPr>
            <w:pStyle w:val="TOC1"/>
            <w:tabs>
              <w:tab w:val="left" w:pos="440"/>
              <w:tab w:val="right" w:leader="dot" w:pos="9350"/>
            </w:tabs>
            <w:rPr>
              <w:del w:id="62" w:author="Surbhi Shankar" w:date="2017-04-26T15:07:00Z"/>
              <w:rFonts w:eastAsiaTheme="minorEastAsia"/>
              <w:noProof/>
            </w:rPr>
          </w:pPr>
          <w:del w:id="63" w:author="Surbhi Shankar" w:date="2017-04-26T15:07:00Z">
            <w:r w:rsidRPr="006C1DB2" w:rsidDel="006C1DB2">
              <w:rPr>
                <w:noProof/>
                <w:rPrChange w:id="64" w:author="Surbhi Shankar" w:date="2017-04-26T15:07:00Z">
                  <w:rPr>
                    <w:rStyle w:val="Hyperlink"/>
                    <w:noProof/>
                  </w:rPr>
                </w:rPrChange>
              </w:rPr>
              <w:delText>4</w:delText>
            </w:r>
            <w:r w:rsidDel="006C1DB2">
              <w:rPr>
                <w:rFonts w:eastAsiaTheme="minorEastAsia"/>
                <w:noProof/>
              </w:rPr>
              <w:tab/>
            </w:r>
            <w:r w:rsidRPr="006C1DB2" w:rsidDel="006C1DB2">
              <w:rPr>
                <w:noProof/>
                <w:rPrChange w:id="65" w:author="Surbhi Shankar" w:date="2017-04-26T15:07:00Z">
                  <w:rPr>
                    <w:rStyle w:val="Hyperlink"/>
                    <w:noProof/>
                  </w:rPr>
                </w:rPrChange>
              </w:rPr>
              <w:delText>Introduction</w:delText>
            </w:r>
            <w:r w:rsidDel="006C1DB2">
              <w:rPr>
                <w:noProof/>
                <w:webHidden/>
              </w:rPr>
              <w:tab/>
            </w:r>
            <w:r w:rsidR="00652B18" w:rsidDel="006C1DB2">
              <w:rPr>
                <w:noProof/>
                <w:webHidden/>
              </w:rPr>
              <w:delText>9</w:delText>
            </w:r>
          </w:del>
        </w:p>
        <w:p w14:paraId="03F40ED7" w14:textId="77777777" w:rsidR="00AA5CA0" w:rsidDel="006C1DB2" w:rsidRDefault="00AA5CA0">
          <w:pPr>
            <w:pStyle w:val="TOC1"/>
            <w:tabs>
              <w:tab w:val="left" w:pos="440"/>
              <w:tab w:val="right" w:leader="dot" w:pos="9350"/>
            </w:tabs>
            <w:rPr>
              <w:del w:id="66" w:author="Surbhi Shankar" w:date="2017-04-26T15:07:00Z"/>
              <w:rFonts w:eastAsiaTheme="minorEastAsia"/>
              <w:noProof/>
            </w:rPr>
          </w:pPr>
          <w:del w:id="67" w:author="Surbhi Shankar" w:date="2017-04-26T15:07:00Z">
            <w:r w:rsidRPr="006C1DB2" w:rsidDel="006C1DB2">
              <w:rPr>
                <w:noProof/>
                <w:rPrChange w:id="68" w:author="Surbhi Shankar" w:date="2017-04-26T15:07:00Z">
                  <w:rPr>
                    <w:rStyle w:val="Hyperlink"/>
                    <w:noProof/>
                  </w:rPr>
                </w:rPrChange>
              </w:rPr>
              <w:delText>5</w:delText>
            </w:r>
            <w:r w:rsidDel="006C1DB2">
              <w:rPr>
                <w:rFonts w:eastAsiaTheme="minorEastAsia"/>
                <w:noProof/>
              </w:rPr>
              <w:tab/>
            </w:r>
            <w:r w:rsidRPr="006C1DB2" w:rsidDel="006C1DB2">
              <w:rPr>
                <w:noProof/>
                <w:rPrChange w:id="69" w:author="Surbhi Shankar" w:date="2017-04-26T15:07:00Z">
                  <w:rPr>
                    <w:rStyle w:val="Hyperlink"/>
                    <w:noProof/>
                  </w:rPr>
                </w:rPrChange>
              </w:rPr>
              <w:delText>Overview</w:delText>
            </w:r>
            <w:r w:rsidDel="006C1DB2">
              <w:rPr>
                <w:noProof/>
                <w:webHidden/>
              </w:rPr>
              <w:tab/>
            </w:r>
            <w:r w:rsidR="00652B18" w:rsidDel="006C1DB2">
              <w:rPr>
                <w:noProof/>
                <w:webHidden/>
              </w:rPr>
              <w:delText>12</w:delText>
            </w:r>
          </w:del>
        </w:p>
        <w:p w14:paraId="44E9F0DF" w14:textId="77777777" w:rsidR="00AA5CA0" w:rsidDel="006C1DB2" w:rsidRDefault="00AA5CA0">
          <w:pPr>
            <w:pStyle w:val="TOC1"/>
            <w:tabs>
              <w:tab w:val="left" w:pos="440"/>
              <w:tab w:val="right" w:leader="dot" w:pos="9350"/>
            </w:tabs>
            <w:rPr>
              <w:del w:id="70" w:author="Surbhi Shankar" w:date="2017-04-26T15:07:00Z"/>
              <w:rFonts w:eastAsiaTheme="minorEastAsia"/>
              <w:noProof/>
            </w:rPr>
          </w:pPr>
          <w:del w:id="71" w:author="Surbhi Shankar" w:date="2017-04-26T15:07:00Z">
            <w:r w:rsidRPr="006C1DB2" w:rsidDel="006C1DB2">
              <w:rPr>
                <w:noProof/>
                <w:rPrChange w:id="72" w:author="Surbhi Shankar" w:date="2017-04-26T15:07:00Z">
                  <w:rPr>
                    <w:rStyle w:val="Hyperlink"/>
                    <w:noProof/>
                  </w:rPr>
                </w:rPrChange>
              </w:rPr>
              <w:delText>6</w:delText>
            </w:r>
            <w:r w:rsidDel="006C1DB2">
              <w:rPr>
                <w:rFonts w:eastAsiaTheme="minorEastAsia"/>
                <w:noProof/>
              </w:rPr>
              <w:tab/>
            </w:r>
            <w:r w:rsidRPr="006C1DB2" w:rsidDel="006C1DB2">
              <w:rPr>
                <w:noProof/>
                <w:rPrChange w:id="73" w:author="Surbhi Shankar" w:date="2017-04-26T15:07:00Z">
                  <w:rPr>
                    <w:rStyle w:val="Hyperlink"/>
                    <w:noProof/>
                  </w:rPr>
                </w:rPrChange>
              </w:rPr>
              <w:delText>Insights on the System</w:delText>
            </w:r>
            <w:r w:rsidDel="006C1DB2">
              <w:rPr>
                <w:noProof/>
                <w:webHidden/>
              </w:rPr>
              <w:tab/>
            </w:r>
            <w:r w:rsidR="00652B18" w:rsidDel="006C1DB2">
              <w:rPr>
                <w:noProof/>
                <w:webHidden/>
              </w:rPr>
              <w:delText>14</w:delText>
            </w:r>
          </w:del>
        </w:p>
        <w:p w14:paraId="5DCA7FA4" w14:textId="77777777" w:rsidR="00AA5CA0" w:rsidDel="006C1DB2" w:rsidRDefault="00AA5CA0">
          <w:pPr>
            <w:pStyle w:val="TOC2"/>
            <w:tabs>
              <w:tab w:val="left" w:pos="880"/>
              <w:tab w:val="right" w:leader="dot" w:pos="9350"/>
            </w:tabs>
            <w:rPr>
              <w:del w:id="74" w:author="Surbhi Shankar" w:date="2017-04-26T15:07:00Z"/>
              <w:rFonts w:eastAsiaTheme="minorEastAsia"/>
              <w:noProof/>
            </w:rPr>
          </w:pPr>
          <w:del w:id="75" w:author="Surbhi Shankar" w:date="2017-04-26T15:07:00Z">
            <w:r w:rsidRPr="006C1DB2" w:rsidDel="006C1DB2">
              <w:rPr>
                <w:noProof/>
                <w:rPrChange w:id="76" w:author="Surbhi Shankar" w:date="2017-04-26T15:07:00Z">
                  <w:rPr>
                    <w:rStyle w:val="Hyperlink"/>
                    <w:noProof/>
                  </w:rPr>
                </w:rPrChange>
              </w:rPr>
              <w:delText>6.1</w:delText>
            </w:r>
            <w:r w:rsidDel="006C1DB2">
              <w:rPr>
                <w:rFonts w:eastAsiaTheme="minorEastAsia"/>
                <w:noProof/>
              </w:rPr>
              <w:tab/>
            </w:r>
            <w:r w:rsidRPr="006C1DB2" w:rsidDel="006C1DB2">
              <w:rPr>
                <w:noProof/>
                <w:rPrChange w:id="77" w:author="Surbhi Shankar" w:date="2017-04-26T15:07:00Z">
                  <w:rPr>
                    <w:rStyle w:val="Hyperlink"/>
                    <w:noProof/>
                  </w:rPr>
                </w:rPrChange>
              </w:rPr>
              <w:delText>Image Slider Visualization</w:delText>
            </w:r>
            <w:r w:rsidDel="006C1DB2">
              <w:rPr>
                <w:noProof/>
                <w:webHidden/>
              </w:rPr>
              <w:tab/>
            </w:r>
            <w:r w:rsidR="00652B18" w:rsidDel="006C1DB2">
              <w:rPr>
                <w:noProof/>
                <w:webHidden/>
              </w:rPr>
              <w:delText>14</w:delText>
            </w:r>
          </w:del>
        </w:p>
        <w:p w14:paraId="3C8F8E3F" w14:textId="77777777" w:rsidR="00AA5CA0" w:rsidDel="006C1DB2" w:rsidRDefault="00AA5CA0">
          <w:pPr>
            <w:pStyle w:val="TOC2"/>
            <w:tabs>
              <w:tab w:val="left" w:pos="880"/>
              <w:tab w:val="right" w:leader="dot" w:pos="9350"/>
            </w:tabs>
            <w:rPr>
              <w:del w:id="78" w:author="Surbhi Shankar" w:date="2017-04-26T15:07:00Z"/>
              <w:rFonts w:eastAsiaTheme="minorEastAsia"/>
              <w:noProof/>
            </w:rPr>
          </w:pPr>
          <w:del w:id="79" w:author="Surbhi Shankar" w:date="2017-04-26T15:07:00Z">
            <w:r w:rsidRPr="006C1DB2" w:rsidDel="006C1DB2">
              <w:rPr>
                <w:noProof/>
                <w:rPrChange w:id="80" w:author="Surbhi Shankar" w:date="2017-04-26T15:07:00Z">
                  <w:rPr>
                    <w:rStyle w:val="Hyperlink"/>
                    <w:noProof/>
                  </w:rPr>
                </w:rPrChange>
              </w:rPr>
              <w:delText>6.2</w:delText>
            </w:r>
            <w:r w:rsidDel="006C1DB2">
              <w:rPr>
                <w:rFonts w:eastAsiaTheme="minorEastAsia"/>
                <w:noProof/>
              </w:rPr>
              <w:tab/>
            </w:r>
            <w:r w:rsidRPr="006C1DB2" w:rsidDel="006C1DB2">
              <w:rPr>
                <w:noProof/>
                <w:rPrChange w:id="81" w:author="Surbhi Shankar" w:date="2017-04-26T15:07:00Z">
                  <w:rPr>
                    <w:rStyle w:val="Hyperlink"/>
                    <w:noProof/>
                  </w:rPr>
                </w:rPrChange>
              </w:rPr>
              <w:delText>Image Grid View</w:delText>
            </w:r>
            <w:r w:rsidDel="006C1DB2">
              <w:rPr>
                <w:noProof/>
                <w:webHidden/>
              </w:rPr>
              <w:tab/>
            </w:r>
            <w:r w:rsidR="00652B18" w:rsidDel="006C1DB2">
              <w:rPr>
                <w:noProof/>
                <w:webHidden/>
              </w:rPr>
              <w:delText>14</w:delText>
            </w:r>
          </w:del>
        </w:p>
        <w:p w14:paraId="6A50CE4B" w14:textId="77777777" w:rsidR="00AA5CA0" w:rsidDel="006C1DB2" w:rsidRDefault="00AA5CA0">
          <w:pPr>
            <w:pStyle w:val="TOC2"/>
            <w:tabs>
              <w:tab w:val="left" w:pos="880"/>
              <w:tab w:val="right" w:leader="dot" w:pos="9350"/>
            </w:tabs>
            <w:rPr>
              <w:del w:id="82" w:author="Surbhi Shankar" w:date="2017-04-26T15:07:00Z"/>
              <w:rFonts w:eastAsiaTheme="minorEastAsia"/>
              <w:noProof/>
            </w:rPr>
          </w:pPr>
          <w:del w:id="83" w:author="Surbhi Shankar" w:date="2017-04-26T15:07:00Z">
            <w:r w:rsidRPr="006C1DB2" w:rsidDel="006C1DB2">
              <w:rPr>
                <w:noProof/>
                <w:rPrChange w:id="84" w:author="Surbhi Shankar" w:date="2017-04-26T15:07:00Z">
                  <w:rPr>
                    <w:rStyle w:val="Hyperlink"/>
                    <w:noProof/>
                  </w:rPr>
                </w:rPrChange>
              </w:rPr>
              <w:delText>6.3</w:delText>
            </w:r>
            <w:r w:rsidDel="006C1DB2">
              <w:rPr>
                <w:rFonts w:eastAsiaTheme="minorEastAsia"/>
                <w:noProof/>
              </w:rPr>
              <w:tab/>
            </w:r>
            <w:r w:rsidRPr="006C1DB2" w:rsidDel="006C1DB2">
              <w:rPr>
                <w:noProof/>
                <w:rPrChange w:id="85" w:author="Surbhi Shankar" w:date="2017-04-26T15:07:00Z">
                  <w:rPr>
                    <w:rStyle w:val="Hyperlink"/>
                    <w:noProof/>
                  </w:rPr>
                </w:rPrChange>
              </w:rPr>
              <w:delText>Timeline Visualization</w:delText>
            </w:r>
            <w:r w:rsidDel="006C1DB2">
              <w:rPr>
                <w:noProof/>
                <w:webHidden/>
              </w:rPr>
              <w:tab/>
            </w:r>
            <w:r w:rsidR="00652B18" w:rsidDel="006C1DB2">
              <w:rPr>
                <w:noProof/>
                <w:webHidden/>
              </w:rPr>
              <w:delText>15</w:delText>
            </w:r>
          </w:del>
        </w:p>
        <w:p w14:paraId="3906F10F" w14:textId="77777777" w:rsidR="00AA5CA0" w:rsidDel="006C1DB2" w:rsidRDefault="00AA5CA0">
          <w:pPr>
            <w:pStyle w:val="TOC1"/>
            <w:tabs>
              <w:tab w:val="left" w:pos="440"/>
              <w:tab w:val="right" w:leader="dot" w:pos="9350"/>
            </w:tabs>
            <w:rPr>
              <w:del w:id="86" w:author="Surbhi Shankar" w:date="2017-04-26T15:07:00Z"/>
              <w:rFonts w:eastAsiaTheme="minorEastAsia"/>
              <w:noProof/>
            </w:rPr>
          </w:pPr>
          <w:del w:id="87" w:author="Surbhi Shankar" w:date="2017-04-26T15:07:00Z">
            <w:r w:rsidRPr="006C1DB2" w:rsidDel="006C1DB2">
              <w:rPr>
                <w:noProof/>
                <w:rPrChange w:id="88" w:author="Surbhi Shankar" w:date="2017-04-26T15:07:00Z">
                  <w:rPr>
                    <w:rStyle w:val="Hyperlink"/>
                    <w:noProof/>
                  </w:rPr>
                </w:rPrChange>
              </w:rPr>
              <w:delText>7</w:delText>
            </w:r>
            <w:r w:rsidDel="006C1DB2">
              <w:rPr>
                <w:rFonts w:eastAsiaTheme="minorEastAsia"/>
                <w:noProof/>
              </w:rPr>
              <w:tab/>
            </w:r>
            <w:r w:rsidRPr="006C1DB2" w:rsidDel="006C1DB2">
              <w:rPr>
                <w:noProof/>
                <w:rPrChange w:id="89" w:author="Surbhi Shankar" w:date="2017-04-26T15:07:00Z">
                  <w:rPr>
                    <w:rStyle w:val="Hyperlink"/>
                    <w:noProof/>
                  </w:rPr>
                </w:rPrChange>
              </w:rPr>
              <w:delText>Challenges</w:delText>
            </w:r>
            <w:r w:rsidDel="006C1DB2">
              <w:rPr>
                <w:noProof/>
                <w:webHidden/>
              </w:rPr>
              <w:tab/>
            </w:r>
            <w:r w:rsidR="00652B18" w:rsidDel="006C1DB2">
              <w:rPr>
                <w:noProof/>
                <w:webHidden/>
              </w:rPr>
              <w:delText>16</w:delText>
            </w:r>
          </w:del>
        </w:p>
        <w:p w14:paraId="5A5A8FCF" w14:textId="77777777" w:rsidR="00AA5CA0" w:rsidDel="006C1DB2" w:rsidRDefault="00AA5CA0">
          <w:pPr>
            <w:pStyle w:val="TOC1"/>
            <w:tabs>
              <w:tab w:val="left" w:pos="440"/>
              <w:tab w:val="right" w:leader="dot" w:pos="9350"/>
            </w:tabs>
            <w:rPr>
              <w:del w:id="90" w:author="Surbhi Shankar" w:date="2017-04-26T15:07:00Z"/>
              <w:rFonts w:eastAsiaTheme="minorEastAsia"/>
              <w:noProof/>
            </w:rPr>
          </w:pPr>
          <w:del w:id="91" w:author="Surbhi Shankar" w:date="2017-04-26T15:07:00Z">
            <w:r w:rsidRPr="006C1DB2" w:rsidDel="006C1DB2">
              <w:rPr>
                <w:noProof/>
                <w:rPrChange w:id="92" w:author="Surbhi Shankar" w:date="2017-04-26T15:07:00Z">
                  <w:rPr>
                    <w:rStyle w:val="Hyperlink"/>
                    <w:noProof/>
                  </w:rPr>
                </w:rPrChange>
              </w:rPr>
              <w:delText>8</w:delText>
            </w:r>
            <w:r w:rsidDel="006C1DB2">
              <w:rPr>
                <w:rFonts w:eastAsiaTheme="minorEastAsia"/>
                <w:noProof/>
              </w:rPr>
              <w:tab/>
            </w:r>
            <w:r w:rsidRPr="006C1DB2" w:rsidDel="006C1DB2">
              <w:rPr>
                <w:noProof/>
                <w:rPrChange w:id="93" w:author="Surbhi Shankar" w:date="2017-04-26T15:07:00Z">
                  <w:rPr>
                    <w:rStyle w:val="Hyperlink"/>
                    <w:noProof/>
                  </w:rPr>
                </w:rPrChange>
              </w:rPr>
              <w:delText>Future Enhancements</w:delText>
            </w:r>
            <w:r w:rsidDel="006C1DB2">
              <w:rPr>
                <w:noProof/>
                <w:webHidden/>
              </w:rPr>
              <w:tab/>
            </w:r>
            <w:r w:rsidR="00652B18" w:rsidDel="006C1DB2">
              <w:rPr>
                <w:noProof/>
                <w:webHidden/>
              </w:rPr>
              <w:delText>17</w:delText>
            </w:r>
          </w:del>
        </w:p>
        <w:p w14:paraId="5F4BDD5A" w14:textId="77777777" w:rsidR="003E6316" w:rsidRDefault="00AA5CA0" w:rsidP="003E6316">
          <w:pPr>
            <w:rPr>
              <w:b/>
              <w:bCs/>
              <w:noProof/>
            </w:rPr>
          </w:pPr>
          <w:r>
            <w:rPr>
              <w:b/>
              <w:bCs/>
              <w:noProof/>
            </w:rPr>
            <w:fldChar w:fldCharType="end"/>
          </w:r>
        </w:p>
      </w:sdtContent>
    </w:sdt>
    <w:p w14:paraId="7BB0B529" w14:textId="77777777" w:rsidR="00343CB3" w:rsidRDefault="00343CB3">
      <w:pPr>
        <w:rPr>
          <w:ins w:id="94" w:author="Surbhi Shankar" w:date="2017-04-26T15:21:00Z"/>
          <w:rFonts w:asciiTheme="majorHAnsi" w:eastAsiaTheme="majorEastAsia" w:hAnsiTheme="majorHAnsi" w:cstheme="majorBidi"/>
          <w:color w:val="365F91" w:themeColor="accent1" w:themeShade="BF"/>
          <w:sz w:val="32"/>
          <w:szCs w:val="32"/>
        </w:rPr>
      </w:pPr>
      <w:ins w:id="95" w:author="Surbhi Shankar" w:date="2017-04-26T15:21:00Z">
        <w:r>
          <w:br w:type="page"/>
        </w:r>
      </w:ins>
    </w:p>
    <w:p w14:paraId="4522DC82" w14:textId="77777777" w:rsidR="00343CB3" w:rsidRDefault="00343CB3" w:rsidP="00343CB3">
      <w:pPr>
        <w:pStyle w:val="Heading1"/>
        <w:numPr>
          <w:ilvl w:val="0"/>
          <w:numId w:val="7"/>
        </w:numPr>
        <w:jc w:val="center"/>
        <w:rPr>
          <w:ins w:id="96" w:author="Surbhi Shankar" w:date="2017-04-26T15:21:00Z"/>
        </w:rPr>
      </w:pPr>
      <w:bookmarkStart w:id="97" w:name="_Toc481025634"/>
      <w:ins w:id="98" w:author="Surbhi Shankar" w:date="2017-04-26T15:21:00Z">
        <w:r>
          <w:lastRenderedPageBreak/>
          <w:t>Motivation</w:t>
        </w:r>
        <w:bookmarkEnd w:id="97"/>
      </w:ins>
    </w:p>
    <w:p w14:paraId="6572464F" w14:textId="77777777" w:rsidR="00343CB3" w:rsidRPr="007D3863" w:rsidRDefault="00343CB3" w:rsidP="00343CB3">
      <w:pPr>
        <w:rPr>
          <w:ins w:id="99" w:author="Surbhi Shankar" w:date="2017-04-26T15:21:00Z"/>
        </w:rPr>
      </w:pPr>
    </w:p>
    <w:p w14:paraId="6C0031CB" w14:textId="77777777" w:rsidR="00343CB3" w:rsidRDefault="00343CB3" w:rsidP="00343CB3">
      <w:pPr>
        <w:tabs>
          <w:tab w:val="left" w:pos="1425"/>
          <w:tab w:val="center" w:pos="4680"/>
        </w:tabs>
        <w:spacing w:line="360" w:lineRule="auto"/>
        <w:jc w:val="both"/>
        <w:rPr>
          <w:ins w:id="100" w:author="Surbhi Shankar" w:date="2017-04-26T15:21:00Z"/>
          <w:rFonts w:ascii="Times New Roman" w:hAnsi="Times New Roman" w:cs="Times New Roman"/>
          <w:sz w:val="24"/>
          <w:szCs w:val="24"/>
        </w:rPr>
      </w:pPr>
      <w:ins w:id="101" w:author="Surbhi Shankar" w:date="2017-04-26T15:21:00Z">
        <w:r>
          <w:rPr>
            <w:rFonts w:ascii="Times New Roman" w:hAnsi="Times New Roman" w:cs="Times New Roman"/>
            <w:sz w:val="24"/>
            <w:szCs w:val="24"/>
          </w:rPr>
          <w:t>This project is a part of a bigger idea of visually representing internet archived pages. The idea of visualization was proposed by Dr. Michele C. Weigle. Opening each memento to observe the changes that the web page has had, is a tedious job. To avoid this, we can use many different and innovative visualization methodologies. This project has three such major designs implemented.</w:t>
        </w:r>
      </w:ins>
    </w:p>
    <w:p w14:paraId="5E832491" w14:textId="77777777" w:rsidR="00343CB3" w:rsidRPr="00670568" w:rsidRDefault="00343CB3" w:rsidP="00343CB3">
      <w:pPr>
        <w:tabs>
          <w:tab w:val="left" w:pos="1425"/>
          <w:tab w:val="center" w:pos="4680"/>
        </w:tabs>
        <w:spacing w:line="360" w:lineRule="auto"/>
        <w:jc w:val="both"/>
        <w:rPr>
          <w:ins w:id="102" w:author="Surbhi Shankar" w:date="2017-04-26T15:21:00Z"/>
          <w:rFonts w:ascii="Times New Roman" w:hAnsi="Times New Roman" w:cs="Times New Roman"/>
          <w:sz w:val="24"/>
          <w:szCs w:val="24"/>
        </w:rPr>
      </w:pPr>
      <w:ins w:id="103" w:author="Surbhi Shankar" w:date="2017-04-26T15:21:00Z">
        <w:r>
          <w:rPr>
            <w:rFonts w:ascii="Times New Roman" w:hAnsi="Times New Roman" w:cs="Times New Roman"/>
            <w:sz w:val="24"/>
            <w:szCs w:val="24"/>
          </w:rPr>
          <w:t xml:space="preserve">Love for visualization started during course Information Visualization in Spring 2016 under Dr. Weigle. Visual representations are always powerful and more effective when compared to other methods of representing data. Users can understand the dynamic nature of the web and the differences between each memento just by looking at the images. This whole concept was very interesting for me because these visualizations are different from the usual ones which are usually used in every application. I was excited to see how data can be represented differently and what the final product would look like. The archived pages are easily accessible based on their appearance as snapshots of the mementos that are distinct are being used. </w:t>
        </w:r>
      </w:ins>
    </w:p>
    <w:p w14:paraId="7C77A7C6" w14:textId="01FDABB3" w:rsidR="003E6316" w:rsidDel="009B27E1" w:rsidRDefault="003E6316" w:rsidP="003E6316">
      <w:pPr>
        <w:rPr>
          <w:del w:id="104" w:author="Surbhi Shankar" w:date="2017-04-26T14:30:00Z"/>
        </w:rPr>
      </w:pPr>
      <w:r>
        <w:br w:type="page"/>
      </w:r>
    </w:p>
    <w:p w14:paraId="156C4E38" w14:textId="03997E89" w:rsidR="00486ACF" w:rsidDel="002E3640" w:rsidRDefault="003E6316">
      <w:pPr>
        <w:rPr>
          <w:del w:id="105" w:author="Surbhi Shankar" w:date="2017-04-26T14:29:00Z"/>
        </w:rPr>
        <w:pPrChange w:id="106" w:author="Surbhi Shankar" w:date="2017-04-26T14:30:00Z">
          <w:pPr>
            <w:pStyle w:val="Heading1"/>
            <w:jc w:val="center"/>
          </w:pPr>
        </w:pPrChange>
      </w:pPr>
      <w:commentRangeStart w:id="107"/>
      <w:del w:id="108" w:author="Surbhi Shankar" w:date="2017-04-26T14:29:00Z">
        <w:r w:rsidDel="002E3640">
          <w:delText>Table of Figures</w:delText>
        </w:r>
        <w:commentRangeEnd w:id="107"/>
        <w:r w:rsidR="00232390" w:rsidDel="002E3640">
          <w:rPr>
            <w:rStyle w:val="CommentReference"/>
          </w:rPr>
          <w:commentReference w:id="107"/>
        </w:r>
        <w:bookmarkStart w:id="109" w:name="_Toc480982597"/>
        <w:bookmarkStart w:id="110" w:name="_Toc480982632"/>
        <w:bookmarkStart w:id="111" w:name="_Toc480982653"/>
        <w:bookmarkStart w:id="112" w:name="_Toc480983464"/>
        <w:bookmarkStart w:id="113" w:name="_Toc480983486"/>
        <w:bookmarkStart w:id="114" w:name="_Toc480983508"/>
        <w:bookmarkStart w:id="115" w:name="_Toc480983551"/>
        <w:bookmarkStart w:id="116" w:name="_Toc480983573"/>
        <w:bookmarkStart w:id="117" w:name="_Toc480987009"/>
        <w:bookmarkStart w:id="118" w:name="_Toc481025635"/>
        <w:bookmarkEnd w:id="109"/>
        <w:bookmarkEnd w:id="110"/>
        <w:bookmarkEnd w:id="111"/>
        <w:bookmarkEnd w:id="112"/>
        <w:bookmarkEnd w:id="113"/>
        <w:bookmarkEnd w:id="114"/>
        <w:bookmarkEnd w:id="115"/>
        <w:bookmarkEnd w:id="116"/>
        <w:bookmarkEnd w:id="117"/>
        <w:bookmarkEnd w:id="118"/>
      </w:del>
    </w:p>
    <w:p w14:paraId="77017469" w14:textId="6E025BE4" w:rsidR="003E6316" w:rsidDel="002E3640" w:rsidRDefault="003E6316">
      <w:pPr>
        <w:pStyle w:val="Heading1"/>
        <w:jc w:val="center"/>
        <w:rPr>
          <w:del w:id="119" w:author="Surbhi Shankar" w:date="2017-04-26T14:29:00Z"/>
        </w:rPr>
        <w:pPrChange w:id="120" w:author="Surbhi Shankar" w:date="2017-04-26T14:29:00Z">
          <w:pPr/>
        </w:pPrChange>
      </w:pPr>
      <w:del w:id="121" w:author="Surbhi Shankar" w:date="2017-04-26T14:29:00Z">
        <w:r w:rsidDel="002E3640">
          <w:fldChar w:fldCharType="begin"/>
        </w:r>
        <w:r w:rsidDel="002E3640">
          <w:delInstrText xml:space="preserve"> TOC \h \z \c "Figure" </w:delInstrText>
        </w:r>
        <w:r w:rsidDel="002E3640">
          <w:fldChar w:fldCharType="separate"/>
        </w:r>
        <w:bookmarkStart w:id="122" w:name="_Toc480987010"/>
        <w:bookmarkStart w:id="123" w:name="_Toc480983574"/>
        <w:bookmarkStart w:id="124" w:name="_Toc480983552"/>
        <w:bookmarkStart w:id="125" w:name="_Toc480983509"/>
        <w:bookmarkStart w:id="126" w:name="_Toc480983487"/>
        <w:bookmarkStart w:id="127" w:name="_Toc480983465"/>
        <w:bookmarkStart w:id="128" w:name="_Toc480982654"/>
        <w:bookmarkStart w:id="129" w:name="_Toc480982633"/>
        <w:bookmarkStart w:id="130" w:name="_Toc480982598"/>
        <w:bookmarkStart w:id="131" w:name="_Toc481025636"/>
        <w:bookmarkEnd w:id="122"/>
        <w:bookmarkEnd w:id="123"/>
        <w:bookmarkEnd w:id="124"/>
        <w:bookmarkEnd w:id="125"/>
        <w:bookmarkEnd w:id="126"/>
        <w:bookmarkEnd w:id="127"/>
        <w:bookmarkEnd w:id="128"/>
        <w:bookmarkEnd w:id="129"/>
        <w:bookmarkEnd w:id="130"/>
        <w:bookmarkEnd w:id="131"/>
      </w:del>
    </w:p>
    <w:p w14:paraId="0DDBD795" w14:textId="2E88FAD4" w:rsidR="003E6316" w:rsidDel="002E3640" w:rsidRDefault="00827193" w:rsidP="00486ACF">
      <w:pPr>
        <w:pStyle w:val="TableofFigures"/>
        <w:tabs>
          <w:tab w:val="right" w:leader="dot" w:pos="9350"/>
        </w:tabs>
        <w:spacing w:line="480" w:lineRule="auto"/>
        <w:rPr>
          <w:del w:id="132" w:author="Surbhi Shankar" w:date="2017-04-26T14:29:00Z"/>
          <w:rFonts w:eastAsiaTheme="minorEastAsia"/>
          <w:noProof/>
        </w:rPr>
      </w:pPr>
      <w:del w:id="133" w:author="Surbhi Shankar" w:date="2017-04-26T14:29:00Z">
        <w:r w:rsidDel="002E3640">
          <w:fldChar w:fldCharType="begin"/>
        </w:r>
        <w:r w:rsidDel="002E3640">
          <w:delInstrText xml:space="preserve"> HYPERLINK \l "_Toc480668513" </w:delInstrText>
        </w:r>
        <w:r w:rsidDel="002E3640">
          <w:fldChar w:fldCharType="separate"/>
        </w:r>
        <w:r w:rsidR="003E6316" w:rsidRPr="009C0D45" w:rsidDel="002E3640">
          <w:rPr>
            <w:rStyle w:val="Hyperlink"/>
            <w:noProof/>
          </w:rPr>
          <w:delText>Figure 1: JSON file format for Image Slider and Image Grid views</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_Toc480668513 \h </w:delInstrText>
        </w:r>
        <w:r w:rsidR="003E6316" w:rsidDel="002E3640">
          <w:rPr>
            <w:noProof/>
            <w:webHidden/>
          </w:rPr>
        </w:r>
        <w:r w:rsidR="003E6316" w:rsidDel="002E3640">
          <w:rPr>
            <w:noProof/>
            <w:webHidden/>
          </w:rPr>
          <w:fldChar w:fldCharType="separate"/>
        </w:r>
        <w:r w:rsidR="00652B18" w:rsidDel="002E3640">
          <w:rPr>
            <w:noProof/>
            <w:webHidden/>
          </w:rPr>
          <w:delText>7</w:delText>
        </w:r>
        <w:r w:rsidR="003E6316" w:rsidDel="002E3640">
          <w:rPr>
            <w:noProof/>
            <w:webHidden/>
          </w:rPr>
          <w:fldChar w:fldCharType="end"/>
        </w:r>
        <w:r w:rsidDel="002E3640">
          <w:rPr>
            <w:noProof/>
          </w:rPr>
          <w:fldChar w:fldCharType="end"/>
        </w:r>
        <w:bookmarkStart w:id="134" w:name="_Toc480982599"/>
        <w:bookmarkStart w:id="135" w:name="_Toc480982634"/>
        <w:bookmarkStart w:id="136" w:name="_Toc480982655"/>
        <w:bookmarkStart w:id="137" w:name="_Toc480983466"/>
        <w:bookmarkStart w:id="138" w:name="_Toc480983488"/>
        <w:bookmarkStart w:id="139" w:name="_Toc480983510"/>
        <w:bookmarkStart w:id="140" w:name="_Toc480983553"/>
        <w:bookmarkStart w:id="141" w:name="_Toc480983575"/>
        <w:bookmarkStart w:id="142" w:name="_Toc480987011"/>
        <w:bookmarkStart w:id="143" w:name="_Toc481025637"/>
        <w:bookmarkEnd w:id="134"/>
        <w:bookmarkEnd w:id="135"/>
        <w:bookmarkEnd w:id="136"/>
        <w:bookmarkEnd w:id="137"/>
        <w:bookmarkEnd w:id="138"/>
        <w:bookmarkEnd w:id="139"/>
        <w:bookmarkEnd w:id="140"/>
        <w:bookmarkEnd w:id="141"/>
        <w:bookmarkEnd w:id="142"/>
        <w:bookmarkEnd w:id="143"/>
      </w:del>
    </w:p>
    <w:p w14:paraId="45EA3749" w14:textId="2835E802" w:rsidR="003E6316" w:rsidDel="002E3640" w:rsidRDefault="00827193" w:rsidP="00486ACF">
      <w:pPr>
        <w:pStyle w:val="TableofFigures"/>
        <w:tabs>
          <w:tab w:val="right" w:leader="dot" w:pos="9350"/>
        </w:tabs>
        <w:spacing w:line="480" w:lineRule="auto"/>
        <w:rPr>
          <w:del w:id="144" w:author="Surbhi Shankar" w:date="2017-04-26T14:29:00Z"/>
          <w:rFonts w:eastAsiaTheme="minorEastAsia"/>
          <w:noProof/>
        </w:rPr>
      </w:pPr>
      <w:del w:id="145" w:author="Surbhi Shankar" w:date="2017-04-26T14:29:00Z">
        <w:r w:rsidDel="002E3640">
          <w:fldChar w:fldCharType="begin"/>
        </w:r>
        <w:r w:rsidDel="002E3640">
          <w:delInstrText xml:space="preserve"> HYPERLINK \l "_Toc480668514" </w:delInstrText>
        </w:r>
        <w:r w:rsidDel="002E3640">
          <w:fldChar w:fldCharType="separate"/>
        </w:r>
        <w:r w:rsidR="003E6316" w:rsidRPr="009C0D45" w:rsidDel="002E3640">
          <w:rPr>
            <w:rStyle w:val="Hyperlink"/>
            <w:noProof/>
          </w:rPr>
          <w:delText>Figure 2: Sample Thumbnails used for visualizations.</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_Toc480668514 \h </w:delInstrText>
        </w:r>
        <w:r w:rsidR="003E6316" w:rsidDel="002E3640">
          <w:rPr>
            <w:noProof/>
            <w:webHidden/>
          </w:rPr>
        </w:r>
        <w:r w:rsidR="003E6316" w:rsidDel="002E3640">
          <w:rPr>
            <w:noProof/>
            <w:webHidden/>
          </w:rPr>
          <w:fldChar w:fldCharType="separate"/>
        </w:r>
        <w:r w:rsidR="00652B18" w:rsidDel="002E3640">
          <w:rPr>
            <w:noProof/>
            <w:webHidden/>
          </w:rPr>
          <w:delText>7</w:delText>
        </w:r>
        <w:r w:rsidR="003E6316" w:rsidDel="002E3640">
          <w:rPr>
            <w:noProof/>
            <w:webHidden/>
          </w:rPr>
          <w:fldChar w:fldCharType="end"/>
        </w:r>
        <w:r w:rsidDel="002E3640">
          <w:rPr>
            <w:noProof/>
          </w:rPr>
          <w:fldChar w:fldCharType="end"/>
        </w:r>
        <w:bookmarkStart w:id="146" w:name="_Toc480982600"/>
        <w:bookmarkStart w:id="147" w:name="_Toc480982635"/>
        <w:bookmarkStart w:id="148" w:name="_Toc480982656"/>
        <w:bookmarkStart w:id="149" w:name="_Toc480983467"/>
        <w:bookmarkStart w:id="150" w:name="_Toc480983489"/>
        <w:bookmarkStart w:id="151" w:name="_Toc480983511"/>
        <w:bookmarkStart w:id="152" w:name="_Toc480983554"/>
        <w:bookmarkStart w:id="153" w:name="_Toc480983576"/>
        <w:bookmarkStart w:id="154" w:name="_Toc480987012"/>
        <w:bookmarkStart w:id="155" w:name="_Toc481025638"/>
        <w:bookmarkEnd w:id="146"/>
        <w:bookmarkEnd w:id="147"/>
        <w:bookmarkEnd w:id="148"/>
        <w:bookmarkEnd w:id="149"/>
        <w:bookmarkEnd w:id="150"/>
        <w:bookmarkEnd w:id="151"/>
        <w:bookmarkEnd w:id="152"/>
        <w:bookmarkEnd w:id="153"/>
        <w:bookmarkEnd w:id="154"/>
        <w:bookmarkEnd w:id="155"/>
      </w:del>
    </w:p>
    <w:p w14:paraId="4557C249" w14:textId="0FAF80B3" w:rsidR="003E6316" w:rsidDel="002E3640" w:rsidRDefault="00827193" w:rsidP="00486ACF">
      <w:pPr>
        <w:pStyle w:val="TableofFigures"/>
        <w:tabs>
          <w:tab w:val="right" w:leader="dot" w:pos="9350"/>
        </w:tabs>
        <w:spacing w:line="480" w:lineRule="auto"/>
        <w:rPr>
          <w:del w:id="156" w:author="Surbhi Shankar" w:date="2017-04-26T14:29:00Z"/>
          <w:rFonts w:eastAsiaTheme="minorEastAsia"/>
          <w:noProof/>
        </w:rPr>
      </w:pPr>
      <w:del w:id="157" w:author="Surbhi Shankar" w:date="2017-04-26T14:29:00Z">
        <w:r w:rsidDel="002E3640">
          <w:fldChar w:fldCharType="begin"/>
        </w:r>
        <w:r w:rsidDel="002E3640">
          <w:delInstrText xml:space="preserve"> HYPERLINK \l "_Toc480668515" </w:delInstrText>
        </w:r>
        <w:r w:rsidDel="002E3640">
          <w:fldChar w:fldCharType="separate"/>
        </w:r>
        <w:r w:rsidR="003E6316" w:rsidRPr="009C0D45" w:rsidDel="002E3640">
          <w:rPr>
            <w:rStyle w:val="Hyperlink"/>
            <w:noProof/>
          </w:rPr>
          <w:delText>Figure 3: JSON format for Timeline Visualization.</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_Toc480668515 \h </w:delInstrText>
        </w:r>
        <w:r w:rsidR="003E6316" w:rsidDel="002E3640">
          <w:rPr>
            <w:noProof/>
            <w:webHidden/>
          </w:rPr>
        </w:r>
        <w:r w:rsidR="003E6316" w:rsidDel="002E3640">
          <w:rPr>
            <w:noProof/>
            <w:webHidden/>
          </w:rPr>
          <w:fldChar w:fldCharType="separate"/>
        </w:r>
        <w:r w:rsidR="00652B18" w:rsidDel="002E3640">
          <w:rPr>
            <w:noProof/>
            <w:webHidden/>
          </w:rPr>
          <w:delText>8</w:delText>
        </w:r>
        <w:r w:rsidR="003E6316" w:rsidDel="002E3640">
          <w:rPr>
            <w:noProof/>
            <w:webHidden/>
          </w:rPr>
          <w:fldChar w:fldCharType="end"/>
        </w:r>
        <w:r w:rsidDel="002E3640">
          <w:rPr>
            <w:noProof/>
          </w:rPr>
          <w:fldChar w:fldCharType="end"/>
        </w:r>
        <w:bookmarkStart w:id="158" w:name="_Toc480982601"/>
        <w:bookmarkStart w:id="159" w:name="_Toc480982636"/>
        <w:bookmarkStart w:id="160" w:name="_Toc480982657"/>
        <w:bookmarkStart w:id="161" w:name="_Toc480983468"/>
        <w:bookmarkStart w:id="162" w:name="_Toc480983490"/>
        <w:bookmarkStart w:id="163" w:name="_Toc480983512"/>
        <w:bookmarkStart w:id="164" w:name="_Toc480983555"/>
        <w:bookmarkStart w:id="165" w:name="_Toc480983577"/>
        <w:bookmarkStart w:id="166" w:name="_Toc480987013"/>
        <w:bookmarkStart w:id="167" w:name="_Toc481025639"/>
        <w:bookmarkEnd w:id="158"/>
        <w:bookmarkEnd w:id="159"/>
        <w:bookmarkEnd w:id="160"/>
        <w:bookmarkEnd w:id="161"/>
        <w:bookmarkEnd w:id="162"/>
        <w:bookmarkEnd w:id="163"/>
        <w:bookmarkEnd w:id="164"/>
        <w:bookmarkEnd w:id="165"/>
        <w:bookmarkEnd w:id="166"/>
        <w:bookmarkEnd w:id="167"/>
      </w:del>
    </w:p>
    <w:p w14:paraId="52C55165" w14:textId="018F600B" w:rsidR="003E6316" w:rsidDel="002E3640" w:rsidRDefault="00827193" w:rsidP="00486ACF">
      <w:pPr>
        <w:pStyle w:val="TableofFigures"/>
        <w:tabs>
          <w:tab w:val="right" w:leader="dot" w:pos="9350"/>
        </w:tabs>
        <w:spacing w:line="480" w:lineRule="auto"/>
        <w:rPr>
          <w:del w:id="168" w:author="Surbhi Shankar" w:date="2017-04-26T14:29:00Z"/>
          <w:rFonts w:eastAsiaTheme="minorEastAsia"/>
          <w:noProof/>
        </w:rPr>
      </w:pPr>
      <w:del w:id="169" w:author="Surbhi Shankar" w:date="2017-04-26T14:29:00Z">
        <w:r w:rsidDel="002E3640">
          <w:fldChar w:fldCharType="begin"/>
        </w:r>
        <w:r w:rsidDel="002E3640">
          <w:delInstrText xml:space="preserve"> HYPERLINK \l "_Toc480668516" </w:delInstrText>
        </w:r>
        <w:r w:rsidDel="002E3640">
          <w:fldChar w:fldCharType="separate"/>
        </w:r>
        <w:r w:rsidR="003E6316" w:rsidRPr="009C0D45" w:rsidDel="002E3640">
          <w:rPr>
            <w:rStyle w:val="Hyperlink"/>
            <w:noProof/>
          </w:rPr>
          <w:delText>Figure 4: Visualizations on Wayback machine website using calendar view and bar graph.</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_Toc480668516 \h </w:delInstrText>
        </w:r>
        <w:r w:rsidR="003E6316" w:rsidDel="002E3640">
          <w:rPr>
            <w:noProof/>
            <w:webHidden/>
          </w:rPr>
        </w:r>
        <w:r w:rsidR="003E6316" w:rsidDel="002E3640">
          <w:rPr>
            <w:noProof/>
            <w:webHidden/>
          </w:rPr>
          <w:fldChar w:fldCharType="separate"/>
        </w:r>
        <w:r w:rsidR="00652B18" w:rsidDel="002E3640">
          <w:rPr>
            <w:noProof/>
            <w:webHidden/>
          </w:rPr>
          <w:delText>9</w:delText>
        </w:r>
        <w:r w:rsidR="003E6316" w:rsidDel="002E3640">
          <w:rPr>
            <w:noProof/>
            <w:webHidden/>
          </w:rPr>
          <w:fldChar w:fldCharType="end"/>
        </w:r>
        <w:r w:rsidDel="002E3640">
          <w:rPr>
            <w:noProof/>
          </w:rPr>
          <w:fldChar w:fldCharType="end"/>
        </w:r>
        <w:bookmarkStart w:id="170" w:name="_Toc480982602"/>
        <w:bookmarkStart w:id="171" w:name="_Toc480982637"/>
        <w:bookmarkStart w:id="172" w:name="_Toc480982658"/>
        <w:bookmarkStart w:id="173" w:name="_Toc480983469"/>
        <w:bookmarkStart w:id="174" w:name="_Toc480983491"/>
        <w:bookmarkStart w:id="175" w:name="_Toc480983513"/>
        <w:bookmarkStart w:id="176" w:name="_Toc480983556"/>
        <w:bookmarkStart w:id="177" w:name="_Toc480983578"/>
        <w:bookmarkStart w:id="178" w:name="_Toc480987014"/>
        <w:bookmarkStart w:id="179" w:name="_Toc481025640"/>
        <w:bookmarkEnd w:id="170"/>
        <w:bookmarkEnd w:id="171"/>
        <w:bookmarkEnd w:id="172"/>
        <w:bookmarkEnd w:id="173"/>
        <w:bookmarkEnd w:id="174"/>
        <w:bookmarkEnd w:id="175"/>
        <w:bookmarkEnd w:id="176"/>
        <w:bookmarkEnd w:id="177"/>
        <w:bookmarkEnd w:id="178"/>
        <w:bookmarkEnd w:id="179"/>
      </w:del>
    </w:p>
    <w:p w14:paraId="76D07897" w14:textId="74EACA1E" w:rsidR="003E6316" w:rsidDel="002E3640" w:rsidRDefault="00827193" w:rsidP="00486ACF">
      <w:pPr>
        <w:pStyle w:val="TableofFigures"/>
        <w:tabs>
          <w:tab w:val="right" w:leader="dot" w:pos="9350"/>
        </w:tabs>
        <w:spacing w:line="480" w:lineRule="auto"/>
        <w:rPr>
          <w:del w:id="180" w:author="Surbhi Shankar" w:date="2017-04-26T14:29:00Z"/>
          <w:rFonts w:eastAsiaTheme="minorEastAsia"/>
          <w:noProof/>
        </w:rPr>
      </w:pPr>
      <w:del w:id="181" w:author="Surbhi Shankar" w:date="2017-04-26T14:29:00Z">
        <w:r w:rsidDel="002E3640">
          <w:fldChar w:fldCharType="begin"/>
        </w:r>
        <w:r w:rsidDel="002E3640">
          <w:delInstrText xml:space="preserve"> HYPERLINK \l "_Toc480668517" </w:delInstrText>
        </w:r>
        <w:r w:rsidDel="002E3640">
          <w:fldChar w:fldCharType="separate"/>
        </w:r>
        <w:r w:rsidR="003E6316" w:rsidRPr="009C0D45" w:rsidDel="002E3640">
          <w:rPr>
            <w:rStyle w:val="Hyperlink"/>
            <w:noProof/>
          </w:rPr>
          <w:delText>Figure 5: One of CUL's Archived webpage collections, which needs a user to open every link to see how the website evolved.</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_Toc480668517 \h </w:delInstrText>
        </w:r>
        <w:r w:rsidR="003E6316" w:rsidDel="002E3640">
          <w:rPr>
            <w:noProof/>
            <w:webHidden/>
          </w:rPr>
        </w:r>
        <w:r w:rsidR="003E6316" w:rsidDel="002E3640">
          <w:rPr>
            <w:noProof/>
            <w:webHidden/>
          </w:rPr>
          <w:fldChar w:fldCharType="separate"/>
        </w:r>
        <w:r w:rsidR="00652B18" w:rsidDel="002E3640">
          <w:rPr>
            <w:noProof/>
            <w:webHidden/>
          </w:rPr>
          <w:delText>10</w:delText>
        </w:r>
        <w:r w:rsidR="003E6316" w:rsidDel="002E3640">
          <w:rPr>
            <w:noProof/>
            <w:webHidden/>
          </w:rPr>
          <w:fldChar w:fldCharType="end"/>
        </w:r>
        <w:r w:rsidDel="002E3640">
          <w:rPr>
            <w:noProof/>
          </w:rPr>
          <w:fldChar w:fldCharType="end"/>
        </w:r>
        <w:bookmarkStart w:id="182" w:name="_Toc480982603"/>
        <w:bookmarkStart w:id="183" w:name="_Toc480982638"/>
        <w:bookmarkStart w:id="184" w:name="_Toc480982659"/>
        <w:bookmarkStart w:id="185" w:name="_Toc480983470"/>
        <w:bookmarkStart w:id="186" w:name="_Toc480983492"/>
        <w:bookmarkStart w:id="187" w:name="_Toc480983514"/>
        <w:bookmarkStart w:id="188" w:name="_Toc480983557"/>
        <w:bookmarkStart w:id="189" w:name="_Toc480983579"/>
        <w:bookmarkStart w:id="190" w:name="_Toc480987015"/>
        <w:bookmarkStart w:id="191" w:name="_Toc481025641"/>
        <w:bookmarkEnd w:id="182"/>
        <w:bookmarkEnd w:id="183"/>
        <w:bookmarkEnd w:id="184"/>
        <w:bookmarkEnd w:id="185"/>
        <w:bookmarkEnd w:id="186"/>
        <w:bookmarkEnd w:id="187"/>
        <w:bookmarkEnd w:id="188"/>
        <w:bookmarkEnd w:id="189"/>
        <w:bookmarkEnd w:id="190"/>
        <w:bookmarkEnd w:id="191"/>
      </w:del>
    </w:p>
    <w:p w14:paraId="36AF1E16" w14:textId="3B0235D7" w:rsidR="003E6316" w:rsidDel="002E3640" w:rsidRDefault="00827193" w:rsidP="00486ACF">
      <w:pPr>
        <w:pStyle w:val="TableofFigures"/>
        <w:tabs>
          <w:tab w:val="right" w:leader="dot" w:pos="9350"/>
        </w:tabs>
        <w:spacing w:line="480" w:lineRule="auto"/>
        <w:rPr>
          <w:del w:id="192" w:author="Surbhi Shankar" w:date="2017-04-26T14:29:00Z"/>
          <w:rFonts w:eastAsiaTheme="minorEastAsia"/>
          <w:noProof/>
        </w:rPr>
      </w:pPr>
      <w:del w:id="193" w:author="Surbhi Shankar" w:date="2017-04-26T14:29:00Z">
        <w:r w:rsidDel="002E3640">
          <w:fldChar w:fldCharType="begin"/>
        </w:r>
        <w:r w:rsidDel="002E3640">
          <w:delInstrText xml:space="preserve"> HYPERLINK \l "_Toc480668518" </w:delInstrText>
        </w:r>
        <w:r w:rsidDel="002E3640">
          <w:fldChar w:fldCharType="separate"/>
        </w:r>
        <w:r w:rsidR="003E6316" w:rsidRPr="009C0D45" w:rsidDel="002E3640">
          <w:rPr>
            <w:rStyle w:val="Hyperlink"/>
            <w:noProof/>
          </w:rPr>
          <w:delText>Figure 6: Overview of the system</w:delText>
        </w:r>
        <w:r w:rsidR="003E6316" w:rsidDel="002E3640">
          <w:rPr>
            <w:noProof/>
            <w:webHidden/>
          </w:rPr>
          <w:tab/>
        </w:r>
        <w:r w:rsidR="003E6316" w:rsidDel="002E3640">
          <w:rPr>
            <w:noProof/>
            <w:webHidden/>
          </w:rPr>
          <w:fldChar w:fldCharType="begin"/>
        </w:r>
        <w:r w:rsidR="003E6316" w:rsidDel="002E3640">
          <w:rPr>
            <w:noProof/>
            <w:webHidden/>
          </w:rPr>
          <w:delInstrText xml:space="preserve"> PAGEREF _Toc480668518 \h </w:delInstrText>
        </w:r>
        <w:r w:rsidR="003E6316" w:rsidDel="002E3640">
          <w:rPr>
            <w:noProof/>
            <w:webHidden/>
          </w:rPr>
        </w:r>
        <w:r w:rsidR="003E6316" w:rsidDel="002E3640">
          <w:rPr>
            <w:noProof/>
            <w:webHidden/>
          </w:rPr>
          <w:fldChar w:fldCharType="separate"/>
        </w:r>
        <w:r w:rsidR="00652B18" w:rsidDel="002E3640">
          <w:rPr>
            <w:noProof/>
            <w:webHidden/>
          </w:rPr>
          <w:delText>13</w:delText>
        </w:r>
        <w:r w:rsidR="003E6316" w:rsidDel="002E3640">
          <w:rPr>
            <w:noProof/>
            <w:webHidden/>
          </w:rPr>
          <w:fldChar w:fldCharType="end"/>
        </w:r>
        <w:r w:rsidDel="002E3640">
          <w:rPr>
            <w:noProof/>
          </w:rPr>
          <w:fldChar w:fldCharType="end"/>
        </w:r>
        <w:bookmarkStart w:id="194" w:name="_Toc480982604"/>
        <w:bookmarkStart w:id="195" w:name="_Toc480982639"/>
        <w:bookmarkStart w:id="196" w:name="_Toc480982660"/>
        <w:bookmarkStart w:id="197" w:name="_Toc480983471"/>
        <w:bookmarkStart w:id="198" w:name="_Toc480983493"/>
        <w:bookmarkStart w:id="199" w:name="_Toc480983515"/>
        <w:bookmarkStart w:id="200" w:name="_Toc480983558"/>
        <w:bookmarkStart w:id="201" w:name="_Toc480983580"/>
        <w:bookmarkStart w:id="202" w:name="_Toc480987016"/>
        <w:bookmarkStart w:id="203" w:name="_Toc481025642"/>
        <w:bookmarkEnd w:id="194"/>
        <w:bookmarkEnd w:id="195"/>
        <w:bookmarkEnd w:id="196"/>
        <w:bookmarkEnd w:id="197"/>
        <w:bookmarkEnd w:id="198"/>
        <w:bookmarkEnd w:id="199"/>
        <w:bookmarkEnd w:id="200"/>
        <w:bookmarkEnd w:id="201"/>
        <w:bookmarkEnd w:id="202"/>
        <w:bookmarkEnd w:id="203"/>
      </w:del>
    </w:p>
    <w:p w14:paraId="7721F4C0" w14:textId="68C207CF" w:rsidR="003E6316" w:rsidDel="002E3640" w:rsidRDefault="003E6316" w:rsidP="00C069A3">
      <w:pPr>
        <w:tabs>
          <w:tab w:val="left" w:pos="5760"/>
        </w:tabs>
        <w:rPr>
          <w:del w:id="204" w:author="Surbhi Shankar" w:date="2017-04-26T14:29:00Z"/>
        </w:rPr>
      </w:pPr>
      <w:del w:id="205" w:author="Surbhi Shankar" w:date="2017-04-26T14:29:00Z">
        <w:r w:rsidDel="002E3640">
          <w:fldChar w:fldCharType="end"/>
        </w:r>
        <w:r w:rsidR="00C069A3" w:rsidDel="002E3640">
          <w:tab/>
        </w:r>
        <w:bookmarkStart w:id="206" w:name="_Toc480982605"/>
        <w:bookmarkStart w:id="207" w:name="_Toc480982640"/>
        <w:bookmarkStart w:id="208" w:name="_Toc480982661"/>
        <w:bookmarkStart w:id="209" w:name="_Toc480983472"/>
        <w:bookmarkStart w:id="210" w:name="_Toc480983494"/>
        <w:bookmarkStart w:id="211" w:name="_Toc480983516"/>
        <w:bookmarkStart w:id="212" w:name="_Toc480983559"/>
        <w:bookmarkStart w:id="213" w:name="_Toc480983581"/>
        <w:bookmarkStart w:id="214" w:name="_Toc480987017"/>
        <w:bookmarkStart w:id="215" w:name="_Toc481025643"/>
        <w:bookmarkEnd w:id="206"/>
        <w:bookmarkEnd w:id="207"/>
        <w:bookmarkEnd w:id="208"/>
        <w:bookmarkEnd w:id="209"/>
        <w:bookmarkEnd w:id="210"/>
        <w:bookmarkEnd w:id="211"/>
        <w:bookmarkEnd w:id="212"/>
        <w:bookmarkEnd w:id="213"/>
        <w:bookmarkEnd w:id="214"/>
        <w:bookmarkEnd w:id="215"/>
      </w:del>
    </w:p>
    <w:p w14:paraId="6CB763E1" w14:textId="384F9423" w:rsidR="00FE3465" w:rsidRPr="00FE3465" w:rsidDel="002E3640" w:rsidRDefault="003E6316" w:rsidP="003E6316">
      <w:pPr>
        <w:rPr>
          <w:del w:id="216" w:author="Surbhi Shankar" w:date="2017-04-26T14:29:00Z"/>
        </w:rPr>
      </w:pPr>
      <w:del w:id="217" w:author="Surbhi Shankar" w:date="2017-04-26T14:29:00Z">
        <w:r w:rsidDel="002E3640">
          <w:br w:type="page"/>
        </w:r>
      </w:del>
    </w:p>
    <w:p w14:paraId="527FB1F0" w14:textId="77777777" w:rsidR="00E827D5" w:rsidRDefault="00E827D5" w:rsidP="007D3863">
      <w:pPr>
        <w:pStyle w:val="Heading1"/>
        <w:numPr>
          <w:ilvl w:val="0"/>
          <w:numId w:val="7"/>
        </w:numPr>
        <w:jc w:val="center"/>
      </w:pPr>
      <w:bookmarkStart w:id="218" w:name="_Toc481025644"/>
      <w:commentRangeStart w:id="219"/>
      <w:r>
        <w:t>Preface</w:t>
      </w:r>
      <w:commentRangeEnd w:id="219"/>
      <w:r w:rsidR="00232390">
        <w:rPr>
          <w:rStyle w:val="CommentReference"/>
          <w:rFonts w:asciiTheme="minorHAnsi" w:eastAsiaTheme="minorHAnsi" w:hAnsiTheme="minorHAnsi" w:cstheme="minorBidi"/>
          <w:color w:val="auto"/>
        </w:rPr>
        <w:commentReference w:id="219"/>
      </w:r>
      <w:bookmarkEnd w:id="218"/>
    </w:p>
    <w:p w14:paraId="07DA2021" w14:textId="77777777" w:rsidR="007D3863" w:rsidRPr="007D3863" w:rsidRDefault="007D3863" w:rsidP="007D3863"/>
    <w:p w14:paraId="560F4098" w14:textId="2F63B365" w:rsidR="0048460E" w:rsidRDefault="0048460E" w:rsidP="0096444C">
      <w:pPr>
        <w:tabs>
          <w:tab w:val="left" w:pos="1425"/>
          <w:tab w:val="center" w:pos="4680"/>
        </w:tabs>
        <w:spacing w:line="360" w:lineRule="auto"/>
        <w:jc w:val="both"/>
        <w:rPr>
          <w:rFonts w:asciiTheme="majorHAnsi" w:hAnsiTheme="majorHAnsi" w:cs="Times New Roman"/>
          <w:sz w:val="24"/>
          <w:szCs w:val="24"/>
        </w:rPr>
      </w:pPr>
      <w:commentRangeStart w:id="220"/>
      <w:r>
        <w:rPr>
          <w:rFonts w:asciiTheme="majorHAnsi" w:hAnsiTheme="majorHAnsi" w:cs="Times New Roman"/>
          <w:sz w:val="24"/>
          <w:szCs w:val="24"/>
        </w:rPr>
        <w:t xml:space="preserve">The web pages on the internet are dynamic and the content on the web changes very frequently. </w:t>
      </w:r>
      <w:ins w:id="221" w:author="Surbhi Shankar" w:date="2017-04-26T15:10:00Z">
        <w:r w:rsidR="003F0F70">
          <w:rPr>
            <w:rFonts w:asciiTheme="majorHAnsi" w:hAnsiTheme="majorHAnsi" w:cs="Times New Roman"/>
            <w:sz w:val="24"/>
            <w:szCs w:val="24"/>
          </w:rPr>
          <w:t>These web pages are a very important part of our</w:t>
        </w:r>
      </w:ins>
      <w:ins w:id="222" w:author="Surbhi Shankar" w:date="2017-04-26T15:11:00Z">
        <w:r w:rsidR="003F0F70">
          <w:rPr>
            <w:rFonts w:asciiTheme="majorHAnsi" w:hAnsiTheme="majorHAnsi" w:cs="Times New Roman"/>
            <w:sz w:val="24"/>
            <w:szCs w:val="24"/>
          </w:rPr>
          <w:t xml:space="preserve"> lives, with technology being used everywhere.</w:t>
        </w:r>
      </w:ins>
      <w:ins w:id="223" w:author="Surbhi Shankar" w:date="2017-04-26T15:12:00Z">
        <w:r w:rsidR="003F0F70">
          <w:rPr>
            <w:rFonts w:asciiTheme="majorHAnsi" w:hAnsiTheme="majorHAnsi" w:cs="Times New Roman"/>
            <w:sz w:val="24"/>
            <w:szCs w:val="24"/>
          </w:rPr>
          <w:t xml:space="preserve"> Excessive competition in all the fields have made it very competitive for websites to be dynamic and</w:t>
        </w:r>
      </w:ins>
      <w:ins w:id="224" w:author="Surbhi Shankar" w:date="2017-04-26T15:13:00Z">
        <w:r w:rsidR="003F0F70">
          <w:rPr>
            <w:rFonts w:asciiTheme="majorHAnsi" w:hAnsiTheme="majorHAnsi" w:cs="Times New Roman"/>
            <w:sz w:val="24"/>
            <w:szCs w:val="24"/>
          </w:rPr>
          <w:t xml:space="preserve"> hence</w:t>
        </w:r>
      </w:ins>
      <w:ins w:id="225" w:author="Surbhi Shankar" w:date="2017-04-26T15:12:00Z">
        <w:r w:rsidR="003F0F70">
          <w:rPr>
            <w:rFonts w:asciiTheme="majorHAnsi" w:hAnsiTheme="majorHAnsi" w:cs="Times New Roman"/>
            <w:sz w:val="24"/>
            <w:szCs w:val="24"/>
          </w:rPr>
          <w:t xml:space="preserve"> there may be significant changes in the contents on the webpages</w:t>
        </w:r>
      </w:ins>
      <w:ins w:id="226" w:author="Surbhi Shankar" w:date="2017-04-26T15:15:00Z">
        <w:r w:rsidR="003F0F70">
          <w:rPr>
            <w:rFonts w:asciiTheme="majorHAnsi" w:hAnsiTheme="majorHAnsi" w:cs="Times New Roman"/>
            <w:sz w:val="24"/>
            <w:szCs w:val="24"/>
          </w:rPr>
          <w:t>.</w:t>
        </w:r>
      </w:ins>
      <w:ins w:id="227" w:author="Surbhi Shankar" w:date="2017-04-26T15:12:00Z">
        <w:r w:rsidR="003F0F70">
          <w:rPr>
            <w:rFonts w:asciiTheme="majorHAnsi" w:hAnsiTheme="majorHAnsi" w:cs="Times New Roman"/>
            <w:sz w:val="24"/>
            <w:szCs w:val="24"/>
          </w:rPr>
          <w:t xml:space="preserve"> </w:t>
        </w:r>
      </w:ins>
      <w:ins w:id="228" w:author="Surbhi Shankar" w:date="2017-04-26T15:11:00Z">
        <w:r w:rsidR="003F0F70">
          <w:rPr>
            <w:rFonts w:asciiTheme="majorHAnsi" w:hAnsiTheme="majorHAnsi" w:cs="Times New Roman"/>
            <w:sz w:val="24"/>
            <w:szCs w:val="24"/>
          </w:rPr>
          <w:t>These</w:t>
        </w:r>
      </w:ins>
      <w:del w:id="229" w:author="Surbhi Shankar" w:date="2017-04-26T15:11:00Z">
        <w:r w:rsidDel="003F0F70">
          <w:rPr>
            <w:rFonts w:asciiTheme="majorHAnsi" w:hAnsiTheme="majorHAnsi" w:cs="Times New Roman"/>
            <w:sz w:val="24"/>
            <w:szCs w:val="24"/>
          </w:rPr>
          <w:delText>These</w:delText>
        </w:r>
      </w:del>
      <w:r>
        <w:rPr>
          <w:rFonts w:asciiTheme="majorHAnsi" w:hAnsiTheme="majorHAnsi" w:cs="Times New Roman"/>
          <w:sz w:val="24"/>
          <w:szCs w:val="24"/>
        </w:rPr>
        <w:t xml:space="preserve"> web pages are stored in the form of Internet archives, which are used for research purposes</w:t>
      </w:r>
      <w:ins w:id="230" w:author="Surbhi Shankar" w:date="2017-04-26T15:16:00Z">
        <w:r w:rsidR="003F0F70">
          <w:rPr>
            <w:rFonts w:asciiTheme="majorHAnsi" w:hAnsiTheme="majorHAnsi" w:cs="Times New Roman"/>
            <w:sz w:val="24"/>
            <w:szCs w:val="24"/>
          </w:rPr>
          <w:t xml:space="preserve"> by humanities scholars and social scientists</w:t>
        </w:r>
      </w:ins>
      <w:r>
        <w:rPr>
          <w:rFonts w:asciiTheme="majorHAnsi" w:hAnsiTheme="majorHAnsi" w:cs="Times New Roman"/>
          <w:sz w:val="24"/>
          <w:szCs w:val="24"/>
        </w:rPr>
        <w:t>.</w:t>
      </w:r>
      <w:ins w:id="231" w:author="Surbhi Shankar" w:date="2017-04-26T15:17:00Z">
        <w:r w:rsidR="003F0F70">
          <w:rPr>
            <w:rFonts w:asciiTheme="majorHAnsi" w:hAnsiTheme="majorHAnsi" w:cs="Times New Roman"/>
            <w:sz w:val="24"/>
            <w:szCs w:val="24"/>
          </w:rPr>
          <w:t xml:space="preserve"> Internet Archive thrives to save as much data of the webpages as possible to help the researchers.</w:t>
        </w:r>
      </w:ins>
      <w:r>
        <w:rPr>
          <w:rFonts w:asciiTheme="majorHAnsi" w:hAnsiTheme="majorHAnsi" w:cs="Times New Roman"/>
          <w:sz w:val="24"/>
          <w:szCs w:val="24"/>
        </w:rPr>
        <w:t xml:space="preserve"> </w:t>
      </w:r>
      <w:ins w:id="232" w:author="Surbhi Shankar" w:date="2017-04-26T15:18:00Z">
        <w:r w:rsidR="00D55D3F">
          <w:rPr>
            <w:rFonts w:asciiTheme="majorHAnsi" w:hAnsiTheme="majorHAnsi" w:cs="Times New Roman"/>
            <w:sz w:val="24"/>
            <w:szCs w:val="24"/>
          </w:rPr>
          <w:t xml:space="preserve">Most of web archive interfaces provide simple textual links to the archived versions of the webpage, known as mementos. </w:t>
        </w:r>
      </w:ins>
      <w:moveFromRangeStart w:id="233" w:author="Surbhi Shankar" w:date="2017-04-26T15:20:00Z" w:name="move480983336"/>
      <w:moveFrom w:id="234" w:author="Surbhi Shankar" w:date="2017-04-26T15:20:00Z">
        <w:r w:rsidR="00E827D5" w:rsidDel="004908E8">
          <w:rPr>
            <w:rFonts w:asciiTheme="majorHAnsi" w:hAnsiTheme="majorHAnsi" w:cs="Times New Roman"/>
            <w:sz w:val="24"/>
            <w:szCs w:val="24"/>
          </w:rPr>
          <w:t>Th</w:t>
        </w:r>
        <w:r w:rsidDel="004908E8">
          <w:rPr>
            <w:rFonts w:asciiTheme="majorHAnsi" w:hAnsiTheme="majorHAnsi" w:cs="Times New Roman"/>
            <w:sz w:val="24"/>
            <w:szCs w:val="24"/>
          </w:rPr>
          <w:t xml:space="preserve">e idea behind the visualizations </w:t>
        </w:r>
        <w:r w:rsidR="00E827D5" w:rsidDel="004908E8">
          <w:rPr>
            <w:rFonts w:asciiTheme="majorHAnsi" w:hAnsiTheme="majorHAnsi" w:cs="Times New Roman"/>
            <w:sz w:val="24"/>
            <w:szCs w:val="24"/>
          </w:rPr>
          <w:t xml:space="preserve">in this project is to make it easier </w:t>
        </w:r>
        <w:r w:rsidDel="004908E8">
          <w:rPr>
            <w:rFonts w:asciiTheme="majorHAnsi" w:hAnsiTheme="majorHAnsi" w:cs="Times New Roman"/>
            <w:sz w:val="24"/>
            <w:szCs w:val="24"/>
          </w:rPr>
          <w:t>to access the web archived pages</w:t>
        </w:r>
        <w:r w:rsidR="00E827D5" w:rsidDel="004908E8">
          <w:rPr>
            <w:rFonts w:asciiTheme="majorHAnsi" w:hAnsiTheme="majorHAnsi" w:cs="Times New Roman"/>
            <w:sz w:val="24"/>
            <w:szCs w:val="24"/>
          </w:rPr>
          <w:t>.</w:t>
        </w:r>
        <w:r w:rsidDel="004908E8">
          <w:rPr>
            <w:rFonts w:asciiTheme="majorHAnsi" w:hAnsiTheme="majorHAnsi" w:cs="Times New Roman"/>
            <w:sz w:val="24"/>
            <w:szCs w:val="24"/>
          </w:rPr>
          <w:t xml:space="preserve"> </w:t>
        </w:r>
        <w:commentRangeEnd w:id="220"/>
        <w:r w:rsidR="00E57546" w:rsidDel="004908E8">
          <w:rPr>
            <w:rStyle w:val="CommentReference"/>
          </w:rPr>
          <w:commentReference w:id="220"/>
        </w:r>
      </w:moveFrom>
      <w:moveFromRangeEnd w:id="233"/>
    </w:p>
    <w:p w14:paraId="222DE050" w14:textId="1EE5EB2E" w:rsidR="00E827D5" w:rsidRDefault="004908E8" w:rsidP="0096444C">
      <w:pPr>
        <w:tabs>
          <w:tab w:val="left" w:pos="1425"/>
          <w:tab w:val="center" w:pos="4680"/>
        </w:tabs>
        <w:spacing w:line="360" w:lineRule="auto"/>
        <w:jc w:val="both"/>
        <w:rPr>
          <w:rFonts w:asciiTheme="majorHAnsi" w:hAnsiTheme="majorHAnsi" w:cs="Times New Roman"/>
          <w:sz w:val="24"/>
          <w:szCs w:val="24"/>
        </w:rPr>
      </w:pPr>
      <w:moveToRangeStart w:id="235" w:author="Surbhi Shankar" w:date="2017-04-26T15:20:00Z" w:name="move480983336"/>
      <w:moveTo w:id="236" w:author="Surbhi Shankar" w:date="2017-04-26T15:20:00Z">
        <w:r>
          <w:rPr>
            <w:rFonts w:asciiTheme="majorHAnsi" w:hAnsiTheme="majorHAnsi" w:cs="Times New Roman"/>
            <w:sz w:val="24"/>
            <w:szCs w:val="24"/>
          </w:rPr>
          <w:t xml:space="preserve">The idea behind the visualizations in this project is to make it easier to access the web archived pages. </w:t>
        </w:r>
        <w:r>
          <w:rPr>
            <w:rStyle w:val="CommentReference"/>
          </w:rPr>
          <w:commentReference w:id="237"/>
        </w:r>
      </w:moveTo>
      <w:moveToRangeEnd w:id="235"/>
      <w:r w:rsidR="0048460E">
        <w:rPr>
          <w:rFonts w:asciiTheme="majorHAnsi" w:hAnsiTheme="majorHAnsi" w:cs="Times New Roman"/>
          <w:sz w:val="24"/>
          <w:szCs w:val="24"/>
        </w:rPr>
        <w:t xml:space="preserve">There may be so many archives among which only some are important and significantly used in research. </w:t>
      </w:r>
      <w:r w:rsidR="00E20F09">
        <w:rPr>
          <w:rFonts w:asciiTheme="majorHAnsi" w:hAnsiTheme="majorHAnsi" w:cs="Times New Roman"/>
          <w:sz w:val="24"/>
          <w:szCs w:val="24"/>
        </w:rPr>
        <w:t>The visualizations</w:t>
      </w:r>
      <w:r w:rsidR="00680461">
        <w:rPr>
          <w:rFonts w:asciiTheme="majorHAnsi" w:hAnsiTheme="majorHAnsi" w:cs="Times New Roman"/>
          <w:sz w:val="24"/>
          <w:szCs w:val="24"/>
        </w:rPr>
        <w:t xml:space="preserve"> presented in this project</w:t>
      </w:r>
      <w:r w:rsidR="00EA3F01">
        <w:rPr>
          <w:rFonts w:asciiTheme="majorHAnsi" w:hAnsiTheme="majorHAnsi" w:cs="Times New Roman"/>
          <w:sz w:val="24"/>
          <w:szCs w:val="24"/>
        </w:rPr>
        <w:t xml:space="preserve"> represent </w:t>
      </w:r>
      <w:r w:rsidR="00E20F09">
        <w:rPr>
          <w:rFonts w:asciiTheme="majorHAnsi" w:hAnsiTheme="majorHAnsi" w:cs="Times New Roman"/>
          <w:sz w:val="24"/>
          <w:szCs w:val="24"/>
        </w:rPr>
        <w:t xml:space="preserve">the collections from New York Art Resources and Consortium (NYARC), and Columbia University Libraries (CUL). </w:t>
      </w:r>
      <w:r w:rsidR="00081A83">
        <w:rPr>
          <w:rFonts w:asciiTheme="majorHAnsi" w:hAnsiTheme="majorHAnsi" w:cs="Times New Roman"/>
          <w:sz w:val="24"/>
          <w:szCs w:val="24"/>
        </w:rPr>
        <w:t xml:space="preserve"> The NYARC and CUL have active web archive collections hosted with Internet Archive’s Archive-It service.</w:t>
      </w:r>
    </w:p>
    <w:p w14:paraId="55030F6A" w14:textId="77777777" w:rsidR="00D65570" w:rsidRDefault="00D65570" w:rsidP="0096444C">
      <w:p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The goals that this project aims to fulfill are as follows:</w:t>
      </w:r>
    </w:p>
    <w:p w14:paraId="717331BE" w14:textId="77777777" w:rsidR="0096444C"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Through visualizations, showing how a single web page has changed over time, without the user having to open every memento separately.</w:t>
      </w:r>
    </w:p>
    <w:p w14:paraId="6B4836DD" w14:textId="77777777" w:rsidR="00D65570" w:rsidRPr="0096444C" w:rsidRDefault="00D65570" w:rsidP="0096444C">
      <w:pPr>
        <w:pStyle w:val="ListParagraph"/>
        <w:numPr>
          <w:ilvl w:val="0"/>
          <w:numId w:val="1"/>
        </w:numPr>
        <w:tabs>
          <w:tab w:val="left" w:pos="1425"/>
          <w:tab w:val="center" w:pos="4680"/>
        </w:tabs>
        <w:spacing w:after="0" w:line="360" w:lineRule="auto"/>
        <w:jc w:val="both"/>
        <w:rPr>
          <w:rFonts w:asciiTheme="majorHAnsi" w:hAnsiTheme="majorHAnsi" w:cs="Times New Roman"/>
          <w:sz w:val="24"/>
          <w:szCs w:val="24"/>
        </w:rPr>
      </w:pPr>
      <w:r>
        <w:rPr>
          <w:rFonts w:asciiTheme="majorHAnsi" w:hAnsiTheme="majorHAnsi" w:cs="Times New Roman"/>
          <w:sz w:val="24"/>
          <w:szCs w:val="24"/>
        </w:rPr>
        <w:t>Reducing the search time required to look for a memento, as images are displayed for quick access.</w:t>
      </w:r>
    </w:p>
    <w:p w14:paraId="4C6DAB67" w14:textId="77777777" w:rsidR="00D65570" w:rsidRDefault="00D65570" w:rsidP="0096444C">
      <w:pPr>
        <w:pStyle w:val="ListParagraph"/>
        <w:numPr>
          <w:ilvl w:val="0"/>
          <w:numId w:val="1"/>
        </w:numPr>
        <w:tabs>
          <w:tab w:val="left" w:pos="1425"/>
          <w:tab w:val="center" w:pos="4680"/>
        </w:tabs>
        <w:spacing w:line="360" w:lineRule="auto"/>
        <w:jc w:val="both"/>
        <w:rPr>
          <w:rFonts w:asciiTheme="majorHAnsi" w:hAnsiTheme="majorHAnsi" w:cs="Times New Roman"/>
          <w:sz w:val="24"/>
          <w:szCs w:val="24"/>
        </w:rPr>
      </w:pPr>
      <w:r>
        <w:rPr>
          <w:rFonts w:asciiTheme="majorHAnsi" w:hAnsiTheme="majorHAnsi" w:cs="Times New Roman"/>
          <w:sz w:val="24"/>
          <w:szCs w:val="24"/>
        </w:rPr>
        <w:t>Highlighting the temporal and dynamic nature of a website through these visualizations.</w:t>
      </w:r>
    </w:p>
    <w:p w14:paraId="265576A5" w14:textId="77777777" w:rsidR="00C66C24" w:rsidRPr="00C66C24" w:rsidRDefault="00C66C24" w:rsidP="00C66C24">
      <w:pPr>
        <w:pStyle w:val="ListParagraph"/>
        <w:rPr>
          <w:rFonts w:asciiTheme="majorHAnsi" w:hAnsiTheme="majorHAnsi" w:cs="Times New Roman"/>
          <w:sz w:val="24"/>
          <w:szCs w:val="24"/>
        </w:rPr>
      </w:pPr>
    </w:p>
    <w:p w14:paraId="37B564D2" w14:textId="77777777" w:rsidR="00C66C24" w:rsidRPr="007D3863" w:rsidDel="00343CB3" w:rsidRDefault="00C66C24" w:rsidP="007D3863">
      <w:pPr>
        <w:rPr>
          <w:del w:id="238" w:author="Surbhi Shankar" w:date="2017-04-26T15:21:00Z"/>
          <w:rFonts w:asciiTheme="majorHAnsi" w:hAnsiTheme="majorHAnsi" w:cs="Times New Roman"/>
          <w:sz w:val="24"/>
          <w:szCs w:val="24"/>
        </w:rPr>
      </w:pPr>
      <w:del w:id="239" w:author="Surbhi Shankar" w:date="2017-04-26T15:21:00Z">
        <w:r w:rsidDel="00343CB3">
          <w:rPr>
            <w:rFonts w:asciiTheme="majorHAnsi" w:hAnsiTheme="majorHAnsi" w:cs="Times New Roman"/>
            <w:sz w:val="24"/>
            <w:szCs w:val="24"/>
          </w:rPr>
          <w:br w:type="page"/>
        </w:r>
      </w:del>
    </w:p>
    <w:p w14:paraId="44E98DB4" w14:textId="74C9BED0" w:rsidR="00670568" w:rsidDel="00343CB3" w:rsidRDefault="00670568" w:rsidP="007D3863">
      <w:pPr>
        <w:pStyle w:val="Heading1"/>
        <w:numPr>
          <w:ilvl w:val="0"/>
          <w:numId w:val="7"/>
        </w:numPr>
        <w:jc w:val="center"/>
        <w:rPr>
          <w:del w:id="240" w:author="Surbhi Shankar" w:date="2017-04-26T15:21:00Z"/>
        </w:rPr>
      </w:pPr>
      <w:del w:id="241" w:author="Surbhi Shankar" w:date="2017-04-26T15:21:00Z">
        <w:r w:rsidDel="00343CB3">
          <w:delText>Motivation</w:delText>
        </w:r>
      </w:del>
    </w:p>
    <w:p w14:paraId="4EEDFBD2" w14:textId="71CAD758" w:rsidR="007D3863" w:rsidRPr="007D3863" w:rsidDel="00343CB3" w:rsidRDefault="007D3863" w:rsidP="007D3863">
      <w:pPr>
        <w:rPr>
          <w:del w:id="242" w:author="Surbhi Shankar" w:date="2017-04-26T15:21:00Z"/>
        </w:rPr>
      </w:pPr>
    </w:p>
    <w:p w14:paraId="1AE2816E" w14:textId="36CF4FFD" w:rsidR="00670568" w:rsidDel="00343CB3" w:rsidRDefault="00670568" w:rsidP="00814E36">
      <w:pPr>
        <w:tabs>
          <w:tab w:val="left" w:pos="1425"/>
          <w:tab w:val="center" w:pos="4680"/>
        </w:tabs>
        <w:spacing w:line="360" w:lineRule="auto"/>
        <w:jc w:val="both"/>
        <w:rPr>
          <w:del w:id="243" w:author="Surbhi Shankar" w:date="2017-04-26T15:21:00Z"/>
          <w:rFonts w:ascii="Times New Roman" w:hAnsi="Times New Roman" w:cs="Times New Roman"/>
          <w:sz w:val="24"/>
          <w:szCs w:val="24"/>
        </w:rPr>
      </w:pPr>
      <w:del w:id="244" w:author="Surbhi Shankar" w:date="2017-04-26T15:21:00Z">
        <w:r w:rsidDel="00343CB3">
          <w:rPr>
            <w:rFonts w:ascii="Times New Roman" w:hAnsi="Times New Roman" w:cs="Times New Roman"/>
            <w:sz w:val="24"/>
            <w:szCs w:val="24"/>
          </w:rPr>
          <w:delText>This project is a part of a bigger idea of representing internet archived pages. The idea of visualization was proposed by Dr. Michele C. Wielgle</w:delText>
        </w:r>
      </w:del>
      <w:ins w:id="245" w:author="Weigle, Michele C." w:date="2017-04-24T16:47:00Z">
        <w:del w:id="246" w:author="Surbhi Shankar" w:date="2017-04-26T15:21:00Z">
          <w:r w:rsidR="00E57546" w:rsidDel="00343CB3">
            <w:rPr>
              <w:rFonts w:ascii="Times New Roman" w:hAnsi="Times New Roman" w:cs="Times New Roman"/>
              <w:sz w:val="24"/>
              <w:szCs w:val="24"/>
            </w:rPr>
            <w:delText>Weigle</w:delText>
          </w:r>
        </w:del>
      </w:ins>
      <w:del w:id="247" w:author="Surbhi Shankar" w:date="2017-04-26T15:21:00Z">
        <w:r w:rsidDel="00343CB3">
          <w:rPr>
            <w:rFonts w:ascii="Times New Roman" w:hAnsi="Times New Roman" w:cs="Times New Roman"/>
            <w:sz w:val="24"/>
            <w:szCs w:val="24"/>
          </w:rPr>
          <w:delText xml:space="preserve">. Opening each memento to observe the changes that the web page has had, is a </w:delText>
        </w:r>
      </w:del>
      <w:commentRangeStart w:id="248"/>
      <w:del w:id="249" w:author="Surbhi Shankar" w:date="2017-04-26T14:44:00Z">
        <w:r w:rsidDel="007F44D2">
          <w:rPr>
            <w:rFonts w:ascii="Times New Roman" w:hAnsi="Times New Roman" w:cs="Times New Roman"/>
            <w:sz w:val="24"/>
            <w:szCs w:val="24"/>
          </w:rPr>
          <w:delText>trivial</w:delText>
        </w:r>
        <w:commentRangeEnd w:id="248"/>
        <w:r w:rsidR="00E57546" w:rsidDel="007F44D2">
          <w:rPr>
            <w:rStyle w:val="CommentReference"/>
          </w:rPr>
          <w:commentReference w:id="248"/>
        </w:r>
        <w:r w:rsidDel="007F44D2">
          <w:rPr>
            <w:rFonts w:ascii="Times New Roman" w:hAnsi="Times New Roman" w:cs="Times New Roman"/>
            <w:sz w:val="24"/>
            <w:szCs w:val="24"/>
          </w:rPr>
          <w:delText xml:space="preserve"> </w:delText>
        </w:r>
      </w:del>
      <w:del w:id="250" w:author="Surbhi Shankar" w:date="2017-04-26T15:21:00Z">
        <w:r w:rsidDel="00343CB3">
          <w:rPr>
            <w:rFonts w:ascii="Times New Roman" w:hAnsi="Times New Roman" w:cs="Times New Roman"/>
            <w:sz w:val="24"/>
            <w:szCs w:val="24"/>
          </w:rPr>
          <w:delText>job. To avoid this, we can use many different innovative visualization methodologies. This project has three such major designs implemented.</w:delText>
        </w:r>
      </w:del>
    </w:p>
    <w:p w14:paraId="7E8C2024" w14:textId="6EA91AF6" w:rsidR="00670568" w:rsidRPr="00670568" w:rsidDel="00343CB3" w:rsidRDefault="000D6D1C" w:rsidP="00814E36">
      <w:pPr>
        <w:tabs>
          <w:tab w:val="left" w:pos="1425"/>
          <w:tab w:val="center" w:pos="4680"/>
        </w:tabs>
        <w:spacing w:line="360" w:lineRule="auto"/>
        <w:jc w:val="both"/>
        <w:rPr>
          <w:del w:id="251" w:author="Surbhi Shankar" w:date="2017-04-26T15:21:00Z"/>
          <w:rFonts w:ascii="Times New Roman" w:hAnsi="Times New Roman" w:cs="Times New Roman"/>
          <w:sz w:val="24"/>
          <w:szCs w:val="24"/>
        </w:rPr>
      </w:pPr>
      <w:del w:id="252" w:author="Surbhi Shankar" w:date="2017-04-26T15:21:00Z">
        <w:r w:rsidDel="00343CB3">
          <w:rPr>
            <w:rFonts w:ascii="Times New Roman" w:hAnsi="Times New Roman" w:cs="Times New Roman"/>
            <w:sz w:val="24"/>
            <w:szCs w:val="24"/>
          </w:rPr>
          <w:delText xml:space="preserve">Love for visualization started during course Information Visualization in Spring 2016 under Dr. Weigle. </w:delText>
        </w:r>
        <w:r w:rsidR="00186072" w:rsidDel="00343CB3">
          <w:rPr>
            <w:rFonts w:ascii="Times New Roman" w:hAnsi="Times New Roman" w:cs="Times New Roman"/>
            <w:sz w:val="24"/>
            <w:szCs w:val="24"/>
          </w:rPr>
          <w:delText>Visual representations are always powerful and more effective when compared to other methods of representing data. Users can understand the dynamic nature of the web and the differences between each memento just by looking at the images.</w:delText>
        </w:r>
        <w:r w:rsidR="00670568" w:rsidDel="00343CB3">
          <w:rPr>
            <w:rFonts w:ascii="Times New Roman" w:hAnsi="Times New Roman" w:cs="Times New Roman"/>
            <w:sz w:val="24"/>
            <w:szCs w:val="24"/>
          </w:rPr>
          <w:delText xml:space="preserve"> </w:delText>
        </w:r>
        <w:r w:rsidDel="00343CB3">
          <w:rPr>
            <w:rFonts w:ascii="Times New Roman" w:hAnsi="Times New Roman" w:cs="Times New Roman"/>
            <w:sz w:val="24"/>
            <w:szCs w:val="24"/>
          </w:rPr>
          <w:delText>This whole concept was very interesting for me because these visualizations are different fr</w:delText>
        </w:r>
        <w:r w:rsidR="00182CAD" w:rsidDel="00343CB3">
          <w:rPr>
            <w:rFonts w:ascii="Times New Roman" w:hAnsi="Times New Roman" w:cs="Times New Roman"/>
            <w:sz w:val="24"/>
            <w:szCs w:val="24"/>
          </w:rPr>
          <w:delText xml:space="preserve">om the usual ones which are usually used in every </w:delText>
        </w:r>
        <w:r w:rsidR="00621092" w:rsidDel="00343CB3">
          <w:rPr>
            <w:rFonts w:ascii="Times New Roman" w:hAnsi="Times New Roman" w:cs="Times New Roman"/>
            <w:sz w:val="24"/>
            <w:szCs w:val="24"/>
          </w:rPr>
          <w:delText>application</w:delText>
        </w:r>
        <w:r w:rsidDel="00343CB3">
          <w:rPr>
            <w:rFonts w:ascii="Times New Roman" w:hAnsi="Times New Roman" w:cs="Times New Roman"/>
            <w:sz w:val="24"/>
            <w:szCs w:val="24"/>
          </w:rPr>
          <w:delText xml:space="preserve">. I was excited to see how data can be represented </w:delText>
        </w:r>
        <w:r w:rsidR="00B42D34" w:rsidDel="00343CB3">
          <w:rPr>
            <w:rFonts w:ascii="Times New Roman" w:hAnsi="Times New Roman" w:cs="Times New Roman"/>
            <w:sz w:val="24"/>
            <w:szCs w:val="24"/>
          </w:rPr>
          <w:delText xml:space="preserve">differently </w:delText>
        </w:r>
        <w:r w:rsidDel="00343CB3">
          <w:rPr>
            <w:rFonts w:ascii="Times New Roman" w:hAnsi="Times New Roman" w:cs="Times New Roman"/>
            <w:sz w:val="24"/>
            <w:szCs w:val="24"/>
          </w:rPr>
          <w:delText xml:space="preserve">and what the final product would look like. The archived pages are easily accessible based on their appearance as </w:delText>
        </w:r>
        <w:r w:rsidR="00906EF7" w:rsidDel="00343CB3">
          <w:rPr>
            <w:rFonts w:ascii="Times New Roman" w:hAnsi="Times New Roman" w:cs="Times New Roman"/>
            <w:sz w:val="24"/>
            <w:szCs w:val="24"/>
          </w:rPr>
          <w:delText>snapshot</w:delText>
        </w:r>
        <w:r w:rsidDel="00343CB3">
          <w:rPr>
            <w:rFonts w:ascii="Times New Roman" w:hAnsi="Times New Roman" w:cs="Times New Roman"/>
            <w:sz w:val="24"/>
            <w:szCs w:val="24"/>
          </w:rPr>
          <w:delText xml:space="preserve">s of the mementos that are distinct are being used. </w:delText>
        </w:r>
      </w:del>
    </w:p>
    <w:p w14:paraId="60B9F458" w14:textId="24997814" w:rsidR="00E551BB" w:rsidRPr="00251532" w:rsidDel="00EF0AB6" w:rsidRDefault="006C1DB2">
      <w:pPr>
        <w:pStyle w:val="Heading1"/>
        <w:numPr>
          <w:ilvl w:val="0"/>
          <w:numId w:val="19"/>
        </w:numPr>
        <w:tabs>
          <w:tab w:val="left" w:pos="3420"/>
          <w:tab w:val="center" w:pos="4680"/>
        </w:tabs>
        <w:rPr>
          <w:del w:id="253" w:author="Surbhi Shankar" w:date="2017-04-26T14:34:00Z"/>
          <w:rPrChange w:id="254" w:author="Surbhi Shankar" w:date="2017-04-26T15:21:00Z">
            <w:rPr>
              <w:del w:id="255" w:author="Surbhi Shankar" w:date="2017-04-26T14:34:00Z"/>
              <w:rFonts w:asciiTheme="majorHAnsi" w:hAnsiTheme="majorHAnsi" w:cs="Times New Roman"/>
              <w:sz w:val="24"/>
              <w:szCs w:val="24"/>
            </w:rPr>
          </w:rPrChange>
        </w:rPr>
        <w:pPrChange w:id="256" w:author="Surbhi Shankar" w:date="2017-04-26T15:23:00Z">
          <w:pPr/>
        </w:pPrChange>
      </w:pPr>
      <w:ins w:id="257" w:author="Surbhi Shankar" w:date="2017-04-26T15:08:00Z">
        <w:r>
          <w:br w:type="page"/>
        </w:r>
      </w:ins>
      <w:bookmarkStart w:id="258" w:name="_Toc480987019"/>
      <w:bookmarkStart w:id="259" w:name="_Toc481025645"/>
      <w:ins w:id="260" w:author="Surbhi Shankar" w:date="2017-04-26T15:23:00Z">
        <w:r w:rsidR="00044A7F">
          <w:lastRenderedPageBreak/>
          <w:t>3</w:t>
        </w:r>
        <w:bookmarkEnd w:id="258"/>
        <w:bookmarkEnd w:id="259"/>
        <w:r w:rsidR="00044A7F">
          <w:tab/>
        </w:r>
      </w:ins>
      <w:del w:id="261" w:author="Surbhi Shankar" w:date="2017-04-26T14:34:00Z">
        <w:r w:rsidR="00E551BB" w:rsidRPr="0042178B" w:rsidDel="00EF0AB6">
          <w:rPr>
            <w:rPrChange w:id="262" w:author="Surbhi Shankar" w:date="2017-04-26T15:06:00Z">
              <w:rPr>
                <w:rFonts w:asciiTheme="majorHAnsi" w:hAnsiTheme="majorHAnsi" w:cs="Times New Roman"/>
                <w:sz w:val="24"/>
                <w:szCs w:val="24"/>
              </w:rPr>
            </w:rPrChange>
          </w:rPr>
          <w:br w:type="page"/>
        </w:r>
      </w:del>
    </w:p>
    <w:p w14:paraId="58DFCA21" w14:textId="0E3883E2" w:rsidR="00E551BB" w:rsidRPr="0042178B" w:rsidDel="00F85A48" w:rsidRDefault="00E551BB">
      <w:pPr>
        <w:pStyle w:val="Heading1"/>
        <w:jc w:val="center"/>
        <w:rPr>
          <w:del w:id="263" w:author="Surbhi Shankar" w:date="2017-04-26T14:32:00Z"/>
        </w:rPr>
        <w:pPrChange w:id="264" w:author="Surbhi Shankar" w:date="2017-04-26T15:22:00Z">
          <w:pPr>
            <w:pStyle w:val="Heading1"/>
            <w:numPr>
              <w:numId w:val="7"/>
            </w:numPr>
            <w:ind w:left="720" w:hanging="360"/>
            <w:jc w:val="center"/>
          </w:pPr>
        </w:pPrChange>
      </w:pPr>
      <w:del w:id="265" w:author="Surbhi Shankar" w:date="2017-04-26T14:32:00Z">
        <w:r w:rsidRPr="0042178B" w:rsidDel="00F85A48">
          <w:delText>Sources of Data</w:delText>
        </w:r>
        <w:r w:rsidR="00481AD9" w:rsidRPr="0042178B" w:rsidDel="00F85A48">
          <w:delText xml:space="preserve"> and Cleaning</w:delText>
        </w:r>
      </w:del>
    </w:p>
    <w:p w14:paraId="1C5A3EFD" w14:textId="7FDCCAAB" w:rsidR="00BA7F2E" w:rsidRPr="0042178B" w:rsidDel="00F85A48" w:rsidRDefault="00BA7F2E">
      <w:pPr>
        <w:pStyle w:val="Heading1"/>
        <w:jc w:val="center"/>
        <w:rPr>
          <w:del w:id="266" w:author="Surbhi Shankar" w:date="2017-04-26T14:32:00Z"/>
          <w:rPrChange w:id="267" w:author="Surbhi Shankar" w:date="2017-04-26T15:06:00Z">
            <w:rPr>
              <w:del w:id="268" w:author="Surbhi Shankar" w:date="2017-04-26T14:32:00Z"/>
            </w:rPr>
          </w:rPrChange>
        </w:rPr>
        <w:pPrChange w:id="269" w:author="Surbhi Shankar" w:date="2017-04-26T15:22:00Z">
          <w:pPr>
            <w:pStyle w:val="ListParagraph"/>
          </w:pPr>
        </w:pPrChange>
      </w:pPr>
    </w:p>
    <w:p w14:paraId="4D2F3212" w14:textId="2EC7B10F" w:rsidR="00E551BB" w:rsidRPr="0042178B" w:rsidDel="00F85A48" w:rsidRDefault="00E551BB">
      <w:pPr>
        <w:pStyle w:val="Heading1"/>
        <w:jc w:val="center"/>
        <w:rPr>
          <w:del w:id="270" w:author="Surbhi Shankar" w:date="2017-04-26T14:32:00Z"/>
          <w:rPrChange w:id="271" w:author="Surbhi Shankar" w:date="2017-04-26T15:06:00Z">
            <w:rPr>
              <w:del w:id="272" w:author="Surbhi Shankar" w:date="2017-04-26T14:32:00Z"/>
              <w:rFonts w:ascii="Times New Roman" w:hAnsi="Times New Roman" w:cs="Times New Roman"/>
              <w:sz w:val="24"/>
              <w:szCs w:val="24"/>
            </w:rPr>
          </w:rPrChange>
        </w:rPr>
        <w:pPrChange w:id="273" w:author="Surbhi Shankar" w:date="2017-04-26T15:22:00Z">
          <w:pPr>
            <w:tabs>
              <w:tab w:val="left" w:pos="1425"/>
              <w:tab w:val="center" w:pos="4680"/>
            </w:tabs>
            <w:spacing w:line="360" w:lineRule="auto"/>
            <w:jc w:val="both"/>
          </w:pPr>
        </w:pPrChange>
      </w:pPr>
      <w:del w:id="274" w:author="Surbhi Shankar" w:date="2017-04-26T14:32:00Z">
        <w:r w:rsidRPr="0042178B" w:rsidDel="00F85A48">
          <w:rPr>
            <w:rPrChange w:id="275" w:author="Surbhi Shankar" w:date="2017-04-26T15:06:00Z">
              <w:rPr>
                <w:rFonts w:ascii="Times New Roman" w:hAnsi="Times New Roman" w:cs="Times New Roman"/>
                <w:sz w:val="24"/>
                <w:szCs w:val="24"/>
              </w:rPr>
            </w:rPrChange>
          </w:rPr>
          <w:delText xml:space="preserve">Collecting data for this took a lot of time because NYARC and CUL have a vast </w:delText>
        </w:r>
        <w:r w:rsidR="00CC5643" w:rsidRPr="0042178B" w:rsidDel="00F85A48">
          <w:rPr>
            <w:rPrChange w:id="276" w:author="Surbhi Shankar" w:date="2017-04-26T15:06:00Z">
              <w:rPr>
                <w:rFonts w:ascii="Times New Roman" w:hAnsi="Times New Roman" w:cs="Times New Roman"/>
                <w:sz w:val="24"/>
                <w:szCs w:val="24"/>
              </w:rPr>
            </w:rPrChange>
          </w:rPr>
          <w:delText>collection of archived pages. Snap</w:delText>
        </w:r>
        <w:r w:rsidRPr="0042178B" w:rsidDel="00F85A48">
          <w:rPr>
            <w:rPrChange w:id="277" w:author="Surbhi Shankar" w:date="2017-04-26T15:06:00Z">
              <w:rPr>
                <w:rFonts w:ascii="Times New Roman" w:hAnsi="Times New Roman" w:cs="Times New Roman"/>
                <w:sz w:val="24"/>
                <w:szCs w:val="24"/>
              </w:rPr>
            </w:rPrChange>
          </w:rPr>
          <w:delText xml:space="preserve">shots of every page has been stored and used for visualizations. All the mementos are chosen from collections of the New York Art Resources and Consortium (NYARC) and Columbia University Libraries (CUL).  </w:delText>
        </w:r>
        <w:r w:rsidR="00770AEA" w:rsidRPr="0042178B" w:rsidDel="00F85A48">
          <w:rPr>
            <w:rPrChange w:id="278" w:author="Surbhi Shankar" w:date="2017-04-26T15:06:00Z">
              <w:rPr>
                <w:rFonts w:ascii="Times New Roman" w:hAnsi="Times New Roman" w:cs="Times New Roman"/>
                <w:sz w:val="24"/>
                <w:szCs w:val="24"/>
              </w:rPr>
            </w:rPrChange>
          </w:rPr>
          <w:delText xml:space="preserve">I selected some of the archived collections from NYARC and CUL which are distinct from each other. </w:delText>
        </w:r>
        <w:commentRangeStart w:id="279"/>
        <w:r w:rsidRPr="0042178B" w:rsidDel="00F85A48">
          <w:rPr>
            <w:rPrChange w:id="280" w:author="Surbhi Shankar" w:date="2017-04-26T15:06:00Z">
              <w:rPr>
                <w:rFonts w:ascii="Times New Roman" w:hAnsi="Times New Roman" w:cs="Times New Roman"/>
                <w:sz w:val="24"/>
                <w:szCs w:val="24"/>
              </w:rPr>
            </w:rPrChange>
          </w:rPr>
          <w:delText>Links and images for the same are displayed below.</w:delText>
        </w:r>
        <w:commentRangeEnd w:id="279"/>
        <w:r w:rsidR="004C0F23" w:rsidRPr="0042178B" w:rsidDel="00F85A48">
          <w:rPr>
            <w:rStyle w:val="CommentReference"/>
            <w:sz w:val="32"/>
            <w:szCs w:val="32"/>
            <w:rPrChange w:id="281" w:author="Surbhi Shankar" w:date="2017-04-26T15:06:00Z">
              <w:rPr>
                <w:rStyle w:val="CommentReference"/>
              </w:rPr>
            </w:rPrChange>
          </w:rPr>
          <w:commentReference w:id="279"/>
        </w:r>
      </w:del>
    </w:p>
    <w:p w14:paraId="26A0C54A" w14:textId="1ABC6588" w:rsidR="00E551BB" w:rsidRPr="0042178B" w:rsidDel="00F85A48" w:rsidRDefault="00827193">
      <w:pPr>
        <w:pStyle w:val="Heading1"/>
        <w:jc w:val="center"/>
        <w:rPr>
          <w:del w:id="282" w:author="Surbhi Shankar" w:date="2017-04-26T14:32:00Z"/>
          <w:rPrChange w:id="283" w:author="Surbhi Shankar" w:date="2017-04-26T15:06:00Z">
            <w:rPr>
              <w:del w:id="284" w:author="Surbhi Shankar" w:date="2017-04-26T14:32:00Z"/>
              <w:rFonts w:asciiTheme="majorHAnsi" w:hAnsiTheme="majorHAnsi" w:cs="Times New Roman"/>
              <w:sz w:val="24"/>
              <w:szCs w:val="24"/>
            </w:rPr>
          </w:rPrChange>
        </w:rPr>
        <w:pPrChange w:id="285" w:author="Surbhi Shankar" w:date="2017-04-26T15:22:00Z">
          <w:pPr>
            <w:pStyle w:val="ListParagraph"/>
            <w:numPr>
              <w:numId w:val="2"/>
            </w:numPr>
            <w:tabs>
              <w:tab w:val="left" w:pos="1425"/>
              <w:tab w:val="center" w:pos="4680"/>
            </w:tabs>
            <w:spacing w:line="360" w:lineRule="auto"/>
            <w:ind w:hanging="360"/>
            <w:jc w:val="both"/>
          </w:pPr>
        </w:pPrChange>
      </w:pPr>
      <w:del w:id="286" w:author="Surbhi Shankar" w:date="2017-04-26T14:32:00Z">
        <w:r w:rsidRPr="0042178B" w:rsidDel="00F85A48">
          <w:rPr>
            <w:rPrChange w:id="287" w:author="Surbhi Shankar" w:date="2017-04-26T15:06:00Z">
              <w:rPr>
                <w:rStyle w:val="Hyperlink"/>
                <w:rFonts w:asciiTheme="majorHAnsi" w:hAnsiTheme="majorHAnsi" w:cs="Times New Roman"/>
                <w:sz w:val="24"/>
                <w:szCs w:val="24"/>
              </w:rPr>
            </w:rPrChange>
          </w:rPr>
          <w:fldChar w:fldCharType="begin"/>
        </w:r>
        <w:r w:rsidRPr="0042178B" w:rsidDel="00F85A48">
          <w:rPr>
            <w:rPrChange w:id="288" w:author="Surbhi Shankar" w:date="2017-04-26T15:06:00Z">
              <w:rPr/>
            </w:rPrChange>
          </w:rPr>
          <w:delInstrText xml:space="preserve"> HYPERLINK "https://wayback.archive-it.org/1068/*/http://www.cageprisoners.com/" </w:delInstrText>
        </w:r>
        <w:r w:rsidRPr="0042178B" w:rsidDel="00F85A48">
          <w:rPr>
            <w:rPrChange w:id="289"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290" w:author="Surbhi Shankar" w:date="2017-04-26T15:06:00Z">
              <w:rPr>
                <w:rStyle w:val="Hyperlink"/>
                <w:rFonts w:asciiTheme="majorHAnsi" w:hAnsiTheme="majorHAnsi" w:cs="Times New Roman"/>
                <w:sz w:val="24"/>
                <w:szCs w:val="24"/>
              </w:rPr>
            </w:rPrChange>
          </w:rPr>
          <w:delText>https://wayback.archive-it.org/1068/*/http://www.cageprisoners.com/</w:delText>
        </w:r>
        <w:r w:rsidRPr="0042178B" w:rsidDel="00F85A48">
          <w:rPr>
            <w:rStyle w:val="Hyperlink"/>
            <w:color w:val="365F91" w:themeColor="accent1" w:themeShade="BF"/>
            <w:u w:val="none"/>
            <w:rPrChange w:id="291" w:author="Surbhi Shankar" w:date="2017-04-26T15:06:00Z">
              <w:rPr>
                <w:rStyle w:val="Hyperlink"/>
                <w:rFonts w:asciiTheme="majorHAnsi" w:hAnsiTheme="majorHAnsi" w:cs="Times New Roman"/>
                <w:sz w:val="24"/>
                <w:szCs w:val="24"/>
              </w:rPr>
            </w:rPrChange>
          </w:rPr>
          <w:fldChar w:fldCharType="end"/>
        </w:r>
      </w:del>
    </w:p>
    <w:p w14:paraId="00BD7F2E" w14:textId="2522F1B6" w:rsidR="00DF0E2C" w:rsidRPr="0042178B" w:rsidDel="00F85A48" w:rsidRDefault="00827193">
      <w:pPr>
        <w:pStyle w:val="Heading1"/>
        <w:jc w:val="center"/>
        <w:rPr>
          <w:del w:id="292" w:author="Surbhi Shankar" w:date="2017-04-26T14:32:00Z"/>
          <w:rPrChange w:id="293" w:author="Surbhi Shankar" w:date="2017-04-26T15:06:00Z">
            <w:rPr>
              <w:del w:id="294" w:author="Surbhi Shankar" w:date="2017-04-26T14:32:00Z"/>
              <w:rFonts w:asciiTheme="majorHAnsi" w:hAnsiTheme="majorHAnsi" w:cs="Times New Roman"/>
              <w:sz w:val="24"/>
              <w:szCs w:val="24"/>
            </w:rPr>
          </w:rPrChange>
        </w:rPr>
        <w:pPrChange w:id="295" w:author="Surbhi Shankar" w:date="2017-04-26T15:22:00Z">
          <w:pPr>
            <w:pStyle w:val="ListParagraph"/>
            <w:numPr>
              <w:numId w:val="2"/>
            </w:numPr>
            <w:tabs>
              <w:tab w:val="left" w:pos="1425"/>
              <w:tab w:val="center" w:pos="4680"/>
            </w:tabs>
            <w:spacing w:line="360" w:lineRule="auto"/>
            <w:ind w:hanging="360"/>
            <w:jc w:val="both"/>
          </w:pPr>
        </w:pPrChange>
      </w:pPr>
      <w:del w:id="296" w:author="Surbhi Shankar" w:date="2017-04-26T14:32:00Z">
        <w:r w:rsidRPr="0042178B" w:rsidDel="00F85A48">
          <w:rPr>
            <w:rPrChange w:id="297" w:author="Surbhi Shankar" w:date="2017-04-26T15:06:00Z">
              <w:rPr>
                <w:rStyle w:val="Hyperlink"/>
                <w:rFonts w:asciiTheme="majorHAnsi" w:hAnsiTheme="majorHAnsi" w:cs="Times New Roman"/>
                <w:sz w:val="24"/>
                <w:szCs w:val="24"/>
              </w:rPr>
            </w:rPrChange>
          </w:rPr>
          <w:fldChar w:fldCharType="begin"/>
        </w:r>
        <w:r w:rsidRPr="0042178B" w:rsidDel="00F85A48">
          <w:rPr>
            <w:rPrChange w:id="298" w:author="Surbhi Shankar" w:date="2017-04-26T15:06:00Z">
              <w:rPr/>
            </w:rPrChange>
          </w:rPr>
          <w:delInstrText xml:space="preserve"> HYPERLINK "https://wayback.archive-it.org/1757/*/http://www.brooklynbridgepark.org/" </w:delInstrText>
        </w:r>
        <w:r w:rsidRPr="0042178B" w:rsidDel="00F85A48">
          <w:rPr>
            <w:rPrChange w:id="299"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00" w:author="Surbhi Shankar" w:date="2017-04-26T15:06:00Z">
              <w:rPr>
                <w:rStyle w:val="Hyperlink"/>
                <w:rFonts w:asciiTheme="majorHAnsi" w:hAnsiTheme="majorHAnsi" w:cs="Times New Roman"/>
                <w:sz w:val="24"/>
                <w:szCs w:val="24"/>
              </w:rPr>
            </w:rPrChange>
          </w:rPr>
          <w:delText>https://wayback.archive-it.org/1757/*/http://www.brooklynbridgepark.org/</w:delText>
        </w:r>
        <w:r w:rsidRPr="0042178B" w:rsidDel="00F85A48">
          <w:rPr>
            <w:rStyle w:val="Hyperlink"/>
            <w:color w:val="365F91" w:themeColor="accent1" w:themeShade="BF"/>
            <w:u w:val="none"/>
            <w:rPrChange w:id="301" w:author="Surbhi Shankar" w:date="2017-04-26T15:06:00Z">
              <w:rPr>
                <w:rStyle w:val="Hyperlink"/>
                <w:rFonts w:asciiTheme="majorHAnsi" w:hAnsiTheme="majorHAnsi" w:cs="Times New Roman"/>
                <w:sz w:val="24"/>
                <w:szCs w:val="24"/>
              </w:rPr>
            </w:rPrChange>
          </w:rPr>
          <w:fldChar w:fldCharType="end"/>
        </w:r>
      </w:del>
    </w:p>
    <w:p w14:paraId="00C4AC48" w14:textId="742BBD25" w:rsidR="00DF0E2C" w:rsidRPr="0042178B" w:rsidDel="00F85A48" w:rsidRDefault="00827193">
      <w:pPr>
        <w:pStyle w:val="Heading1"/>
        <w:jc w:val="center"/>
        <w:rPr>
          <w:del w:id="302" w:author="Surbhi Shankar" w:date="2017-04-26T14:32:00Z"/>
          <w:rPrChange w:id="303" w:author="Surbhi Shankar" w:date="2017-04-26T15:06:00Z">
            <w:rPr>
              <w:del w:id="304" w:author="Surbhi Shankar" w:date="2017-04-26T14:32:00Z"/>
              <w:rFonts w:asciiTheme="majorHAnsi" w:hAnsiTheme="majorHAnsi" w:cs="Times New Roman"/>
              <w:sz w:val="24"/>
              <w:szCs w:val="24"/>
            </w:rPr>
          </w:rPrChange>
        </w:rPr>
        <w:pPrChange w:id="305" w:author="Surbhi Shankar" w:date="2017-04-26T15:22:00Z">
          <w:pPr>
            <w:pStyle w:val="ListParagraph"/>
            <w:numPr>
              <w:numId w:val="2"/>
            </w:numPr>
            <w:tabs>
              <w:tab w:val="left" w:pos="1425"/>
              <w:tab w:val="center" w:pos="4680"/>
            </w:tabs>
            <w:spacing w:line="360" w:lineRule="auto"/>
            <w:ind w:hanging="360"/>
            <w:jc w:val="both"/>
          </w:pPr>
        </w:pPrChange>
      </w:pPr>
      <w:del w:id="306" w:author="Surbhi Shankar" w:date="2017-04-26T14:32:00Z">
        <w:r w:rsidRPr="0042178B" w:rsidDel="00F85A48">
          <w:rPr>
            <w:rPrChange w:id="307" w:author="Surbhi Shankar" w:date="2017-04-26T15:06:00Z">
              <w:rPr>
                <w:rStyle w:val="Hyperlink"/>
                <w:rFonts w:asciiTheme="majorHAnsi" w:hAnsiTheme="majorHAnsi" w:cs="Times New Roman"/>
                <w:sz w:val="24"/>
                <w:szCs w:val="24"/>
              </w:rPr>
            </w:rPrChange>
          </w:rPr>
          <w:fldChar w:fldCharType="begin"/>
        </w:r>
        <w:r w:rsidRPr="0042178B" w:rsidDel="00F85A48">
          <w:rPr>
            <w:rPrChange w:id="308" w:author="Surbhi Shankar" w:date="2017-04-26T15:06:00Z">
              <w:rPr/>
            </w:rPrChange>
          </w:rPr>
          <w:delInstrText xml:space="preserve"> HYPERLINK "https://wayback.archive-it.org/1068/*/http://www.cofadeh.hn/" </w:delInstrText>
        </w:r>
        <w:r w:rsidRPr="0042178B" w:rsidDel="00F85A48">
          <w:rPr>
            <w:rPrChange w:id="309"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10" w:author="Surbhi Shankar" w:date="2017-04-26T15:06:00Z">
              <w:rPr>
                <w:rStyle w:val="Hyperlink"/>
                <w:rFonts w:asciiTheme="majorHAnsi" w:hAnsiTheme="majorHAnsi" w:cs="Times New Roman"/>
                <w:sz w:val="24"/>
                <w:szCs w:val="24"/>
              </w:rPr>
            </w:rPrChange>
          </w:rPr>
          <w:delText>https://wayback.archive-it.org/1068/*/http://www.cofadeh.hn/</w:delText>
        </w:r>
        <w:r w:rsidRPr="0042178B" w:rsidDel="00F85A48">
          <w:rPr>
            <w:rStyle w:val="Hyperlink"/>
            <w:color w:val="365F91" w:themeColor="accent1" w:themeShade="BF"/>
            <w:u w:val="none"/>
            <w:rPrChange w:id="311" w:author="Surbhi Shankar" w:date="2017-04-26T15:06:00Z">
              <w:rPr>
                <w:rStyle w:val="Hyperlink"/>
                <w:rFonts w:asciiTheme="majorHAnsi" w:hAnsiTheme="majorHAnsi" w:cs="Times New Roman"/>
                <w:sz w:val="24"/>
                <w:szCs w:val="24"/>
              </w:rPr>
            </w:rPrChange>
          </w:rPr>
          <w:fldChar w:fldCharType="end"/>
        </w:r>
      </w:del>
    </w:p>
    <w:p w14:paraId="1411EBD9" w14:textId="43EF46CD" w:rsidR="00DF0E2C" w:rsidRPr="0042178B" w:rsidDel="00F85A48" w:rsidRDefault="00827193">
      <w:pPr>
        <w:pStyle w:val="Heading1"/>
        <w:jc w:val="center"/>
        <w:rPr>
          <w:del w:id="312" w:author="Surbhi Shankar" w:date="2017-04-26T14:32:00Z"/>
          <w:rPrChange w:id="313" w:author="Surbhi Shankar" w:date="2017-04-26T15:06:00Z">
            <w:rPr>
              <w:del w:id="314" w:author="Surbhi Shankar" w:date="2017-04-26T14:32:00Z"/>
              <w:rFonts w:asciiTheme="majorHAnsi" w:hAnsiTheme="majorHAnsi" w:cs="Times New Roman"/>
              <w:sz w:val="24"/>
              <w:szCs w:val="24"/>
            </w:rPr>
          </w:rPrChange>
        </w:rPr>
        <w:pPrChange w:id="315" w:author="Surbhi Shankar" w:date="2017-04-26T15:22:00Z">
          <w:pPr>
            <w:pStyle w:val="ListParagraph"/>
            <w:numPr>
              <w:numId w:val="2"/>
            </w:numPr>
            <w:tabs>
              <w:tab w:val="left" w:pos="1425"/>
              <w:tab w:val="center" w:pos="4680"/>
            </w:tabs>
            <w:spacing w:line="360" w:lineRule="auto"/>
            <w:ind w:hanging="360"/>
            <w:jc w:val="both"/>
          </w:pPr>
        </w:pPrChange>
      </w:pPr>
      <w:del w:id="316" w:author="Surbhi Shankar" w:date="2017-04-26T14:32:00Z">
        <w:r w:rsidRPr="0042178B" w:rsidDel="00F85A48">
          <w:rPr>
            <w:rPrChange w:id="317" w:author="Surbhi Shankar" w:date="2017-04-26T15:06:00Z">
              <w:rPr>
                <w:rStyle w:val="Hyperlink"/>
                <w:rFonts w:asciiTheme="majorHAnsi" w:hAnsiTheme="majorHAnsi" w:cs="Times New Roman"/>
                <w:sz w:val="24"/>
                <w:szCs w:val="24"/>
              </w:rPr>
            </w:rPrChange>
          </w:rPr>
          <w:fldChar w:fldCharType="begin"/>
        </w:r>
        <w:r w:rsidRPr="0042178B" w:rsidDel="00F85A48">
          <w:rPr>
            <w:rPrChange w:id="318" w:author="Surbhi Shankar" w:date="2017-04-26T15:06:00Z">
              <w:rPr/>
            </w:rPrChange>
          </w:rPr>
          <w:delInstrText xml:space="preserve"> HYPERLINK "https://wayback.archive-it.org/1068/*/http://gulflabor.org/" </w:delInstrText>
        </w:r>
        <w:r w:rsidRPr="0042178B" w:rsidDel="00F85A48">
          <w:rPr>
            <w:rPrChange w:id="319"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20" w:author="Surbhi Shankar" w:date="2017-04-26T15:06:00Z">
              <w:rPr>
                <w:rStyle w:val="Hyperlink"/>
                <w:rFonts w:asciiTheme="majorHAnsi" w:hAnsiTheme="majorHAnsi" w:cs="Times New Roman"/>
                <w:sz w:val="24"/>
                <w:szCs w:val="24"/>
              </w:rPr>
            </w:rPrChange>
          </w:rPr>
          <w:delText>https://wayback.archive-it.org/1068/*/http://gulflabor.org/</w:delText>
        </w:r>
        <w:r w:rsidRPr="0042178B" w:rsidDel="00F85A48">
          <w:rPr>
            <w:rStyle w:val="Hyperlink"/>
            <w:color w:val="365F91" w:themeColor="accent1" w:themeShade="BF"/>
            <w:u w:val="none"/>
            <w:rPrChange w:id="321" w:author="Surbhi Shankar" w:date="2017-04-26T15:06:00Z">
              <w:rPr>
                <w:rStyle w:val="Hyperlink"/>
                <w:rFonts w:asciiTheme="majorHAnsi" w:hAnsiTheme="majorHAnsi" w:cs="Times New Roman"/>
                <w:sz w:val="24"/>
                <w:szCs w:val="24"/>
              </w:rPr>
            </w:rPrChange>
          </w:rPr>
          <w:fldChar w:fldCharType="end"/>
        </w:r>
      </w:del>
    </w:p>
    <w:p w14:paraId="0E91B0D2" w14:textId="370F6E19" w:rsidR="00DF0E2C" w:rsidRPr="0042178B" w:rsidDel="00F85A48" w:rsidRDefault="00827193">
      <w:pPr>
        <w:pStyle w:val="Heading1"/>
        <w:jc w:val="center"/>
        <w:rPr>
          <w:del w:id="322" w:author="Surbhi Shankar" w:date="2017-04-26T14:32:00Z"/>
          <w:rPrChange w:id="323" w:author="Surbhi Shankar" w:date="2017-04-26T15:06:00Z">
            <w:rPr>
              <w:del w:id="324" w:author="Surbhi Shankar" w:date="2017-04-26T14:32:00Z"/>
              <w:rFonts w:asciiTheme="majorHAnsi" w:hAnsiTheme="majorHAnsi" w:cs="Times New Roman"/>
              <w:sz w:val="24"/>
              <w:szCs w:val="24"/>
            </w:rPr>
          </w:rPrChange>
        </w:rPr>
        <w:pPrChange w:id="325" w:author="Surbhi Shankar" w:date="2017-04-26T15:22:00Z">
          <w:pPr>
            <w:pStyle w:val="ListParagraph"/>
            <w:numPr>
              <w:numId w:val="2"/>
            </w:numPr>
            <w:tabs>
              <w:tab w:val="left" w:pos="1425"/>
              <w:tab w:val="center" w:pos="4680"/>
            </w:tabs>
            <w:spacing w:line="360" w:lineRule="auto"/>
            <w:ind w:hanging="360"/>
            <w:jc w:val="both"/>
          </w:pPr>
        </w:pPrChange>
      </w:pPr>
      <w:del w:id="326" w:author="Surbhi Shankar" w:date="2017-04-26T14:32:00Z">
        <w:r w:rsidRPr="0042178B" w:rsidDel="00F85A48">
          <w:rPr>
            <w:rPrChange w:id="327" w:author="Surbhi Shankar" w:date="2017-04-26T15:06:00Z">
              <w:rPr>
                <w:rStyle w:val="Hyperlink"/>
                <w:rFonts w:asciiTheme="majorHAnsi" w:hAnsiTheme="majorHAnsi" w:cs="Times New Roman"/>
                <w:sz w:val="24"/>
                <w:szCs w:val="24"/>
              </w:rPr>
            </w:rPrChange>
          </w:rPr>
          <w:fldChar w:fldCharType="begin"/>
        </w:r>
        <w:r w:rsidRPr="0042178B" w:rsidDel="00F85A48">
          <w:rPr>
            <w:rPrChange w:id="328" w:author="Surbhi Shankar" w:date="2017-04-26T15:06:00Z">
              <w:rPr/>
            </w:rPrChange>
          </w:rPr>
          <w:delInstrText xml:space="preserve"> HYPERLINK "https://wayback.archive-it.org/1757/*/http://www.atlanticyards.com/" </w:delInstrText>
        </w:r>
        <w:r w:rsidRPr="0042178B" w:rsidDel="00F85A48">
          <w:rPr>
            <w:rPrChange w:id="329"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30" w:author="Surbhi Shankar" w:date="2017-04-26T15:06:00Z">
              <w:rPr>
                <w:rStyle w:val="Hyperlink"/>
                <w:rFonts w:asciiTheme="majorHAnsi" w:hAnsiTheme="majorHAnsi" w:cs="Times New Roman"/>
                <w:sz w:val="24"/>
                <w:szCs w:val="24"/>
              </w:rPr>
            </w:rPrChange>
          </w:rPr>
          <w:delText>https://wayback.archive-it.org/1757/*/http://www.atlanticyards.com/</w:delText>
        </w:r>
        <w:r w:rsidRPr="0042178B" w:rsidDel="00F85A48">
          <w:rPr>
            <w:rStyle w:val="Hyperlink"/>
            <w:color w:val="365F91" w:themeColor="accent1" w:themeShade="BF"/>
            <w:u w:val="none"/>
            <w:rPrChange w:id="331" w:author="Surbhi Shankar" w:date="2017-04-26T15:06:00Z">
              <w:rPr>
                <w:rStyle w:val="Hyperlink"/>
                <w:rFonts w:asciiTheme="majorHAnsi" w:hAnsiTheme="majorHAnsi" w:cs="Times New Roman"/>
                <w:sz w:val="24"/>
                <w:szCs w:val="24"/>
              </w:rPr>
            </w:rPrChange>
          </w:rPr>
          <w:fldChar w:fldCharType="end"/>
        </w:r>
      </w:del>
    </w:p>
    <w:p w14:paraId="06393056" w14:textId="015585B1" w:rsidR="00DF0E2C" w:rsidRPr="0042178B" w:rsidDel="00F85A48" w:rsidRDefault="00827193">
      <w:pPr>
        <w:pStyle w:val="Heading1"/>
        <w:jc w:val="center"/>
        <w:rPr>
          <w:del w:id="332" w:author="Surbhi Shankar" w:date="2017-04-26T14:32:00Z"/>
          <w:rPrChange w:id="333" w:author="Surbhi Shankar" w:date="2017-04-26T15:06:00Z">
            <w:rPr>
              <w:del w:id="334" w:author="Surbhi Shankar" w:date="2017-04-26T14:32:00Z"/>
              <w:rFonts w:asciiTheme="majorHAnsi" w:hAnsiTheme="majorHAnsi" w:cs="Times New Roman"/>
              <w:sz w:val="24"/>
              <w:szCs w:val="24"/>
            </w:rPr>
          </w:rPrChange>
        </w:rPr>
        <w:pPrChange w:id="335" w:author="Surbhi Shankar" w:date="2017-04-26T15:22:00Z">
          <w:pPr>
            <w:pStyle w:val="ListParagraph"/>
            <w:numPr>
              <w:numId w:val="2"/>
            </w:numPr>
            <w:tabs>
              <w:tab w:val="left" w:pos="1425"/>
              <w:tab w:val="center" w:pos="4680"/>
            </w:tabs>
            <w:spacing w:line="360" w:lineRule="auto"/>
            <w:ind w:hanging="360"/>
            <w:jc w:val="both"/>
          </w:pPr>
        </w:pPrChange>
      </w:pPr>
      <w:del w:id="336" w:author="Surbhi Shankar" w:date="2017-04-26T14:32:00Z">
        <w:r w:rsidRPr="0042178B" w:rsidDel="00F85A48">
          <w:rPr>
            <w:rPrChange w:id="337" w:author="Surbhi Shankar" w:date="2017-04-26T15:06:00Z">
              <w:rPr>
                <w:rStyle w:val="Hyperlink"/>
                <w:rFonts w:asciiTheme="majorHAnsi" w:hAnsiTheme="majorHAnsi" w:cs="Times New Roman"/>
                <w:sz w:val="24"/>
                <w:szCs w:val="24"/>
              </w:rPr>
            </w:rPrChange>
          </w:rPr>
          <w:fldChar w:fldCharType="begin"/>
        </w:r>
        <w:r w:rsidRPr="0042178B" w:rsidDel="00F85A48">
          <w:rPr>
            <w:rPrChange w:id="338" w:author="Surbhi Shankar" w:date="2017-04-26T15:06:00Z">
              <w:rPr/>
            </w:rPrChange>
          </w:rPr>
          <w:delInstrText xml:space="preserve"> HYPERLINK "https://wayback.archive-it.org/4847/*/http:/peterblumgallery.com/" </w:delInstrText>
        </w:r>
        <w:r w:rsidRPr="0042178B" w:rsidDel="00F85A48">
          <w:rPr>
            <w:rPrChange w:id="339"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40" w:author="Surbhi Shankar" w:date="2017-04-26T15:06:00Z">
              <w:rPr>
                <w:rStyle w:val="Hyperlink"/>
                <w:rFonts w:asciiTheme="majorHAnsi" w:hAnsiTheme="majorHAnsi" w:cs="Times New Roman"/>
                <w:sz w:val="24"/>
                <w:szCs w:val="24"/>
              </w:rPr>
            </w:rPrChange>
          </w:rPr>
          <w:delText>https://wayback.archive-it.org/4847/*/http:/peterblumgallery.com/</w:delText>
        </w:r>
        <w:r w:rsidRPr="0042178B" w:rsidDel="00F85A48">
          <w:rPr>
            <w:rStyle w:val="Hyperlink"/>
            <w:color w:val="365F91" w:themeColor="accent1" w:themeShade="BF"/>
            <w:u w:val="none"/>
            <w:rPrChange w:id="341" w:author="Surbhi Shankar" w:date="2017-04-26T15:06:00Z">
              <w:rPr>
                <w:rStyle w:val="Hyperlink"/>
                <w:rFonts w:asciiTheme="majorHAnsi" w:hAnsiTheme="majorHAnsi" w:cs="Times New Roman"/>
                <w:sz w:val="24"/>
                <w:szCs w:val="24"/>
              </w:rPr>
            </w:rPrChange>
          </w:rPr>
          <w:fldChar w:fldCharType="end"/>
        </w:r>
      </w:del>
    </w:p>
    <w:p w14:paraId="5B000C60" w14:textId="25F550AD" w:rsidR="00DF0E2C" w:rsidRPr="0042178B" w:rsidDel="00F85A48" w:rsidRDefault="00827193">
      <w:pPr>
        <w:pStyle w:val="Heading1"/>
        <w:jc w:val="center"/>
        <w:rPr>
          <w:del w:id="342" w:author="Surbhi Shankar" w:date="2017-04-26T14:32:00Z"/>
          <w:rPrChange w:id="343" w:author="Surbhi Shankar" w:date="2017-04-26T15:06:00Z">
            <w:rPr>
              <w:del w:id="344" w:author="Surbhi Shankar" w:date="2017-04-26T14:32:00Z"/>
              <w:rFonts w:asciiTheme="majorHAnsi" w:hAnsiTheme="majorHAnsi" w:cs="Times New Roman"/>
              <w:sz w:val="24"/>
              <w:szCs w:val="24"/>
            </w:rPr>
          </w:rPrChange>
        </w:rPr>
        <w:pPrChange w:id="345" w:author="Surbhi Shankar" w:date="2017-04-26T15:22:00Z">
          <w:pPr>
            <w:pStyle w:val="ListParagraph"/>
            <w:numPr>
              <w:numId w:val="2"/>
            </w:numPr>
            <w:tabs>
              <w:tab w:val="left" w:pos="1425"/>
              <w:tab w:val="center" w:pos="4680"/>
            </w:tabs>
            <w:spacing w:line="360" w:lineRule="auto"/>
            <w:ind w:hanging="360"/>
            <w:jc w:val="both"/>
          </w:pPr>
        </w:pPrChange>
      </w:pPr>
      <w:del w:id="346" w:author="Surbhi Shankar" w:date="2017-04-26T14:32:00Z">
        <w:r w:rsidRPr="0042178B" w:rsidDel="00F85A48">
          <w:rPr>
            <w:rPrChange w:id="347" w:author="Surbhi Shankar" w:date="2017-04-26T15:06:00Z">
              <w:rPr>
                <w:rStyle w:val="Hyperlink"/>
                <w:rFonts w:asciiTheme="majorHAnsi" w:hAnsiTheme="majorHAnsi" w:cs="Times New Roman"/>
                <w:sz w:val="24"/>
                <w:szCs w:val="24"/>
              </w:rPr>
            </w:rPrChange>
          </w:rPr>
          <w:fldChar w:fldCharType="begin"/>
        </w:r>
        <w:r w:rsidRPr="0042178B" w:rsidDel="00F85A48">
          <w:rPr>
            <w:rPrChange w:id="348" w:author="Surbhi Shankar" w:date="2017-04-26T15:06:00Z">
              <w:rPr/>
            </w:rPrChange>
          </w:rPr>
          <w:delInstrText xml:space="preserve"> HYPERLINK "http://wayback.archive-it.org/1068/*/http://www.amnesty.org/" </w:delInstrText>
        </w:r>
        <w:r w:rsidRPr="0042178B" w:rsidDel="00F85A48">
          <w:rPr>
            <w:rPrChange w:id="349" w:author="Surbhi Shankar" w:date="2017-04-26T15:06:00Z">
              <w:rPr>
                <w:rStyle w:val="Hyperlink"/>
                <w:rFonts w:asciiTheme="majorHAnsi" w:hAnsiTheme="majorHAnsi" w:cs="Times New Roman"/>
                <w:sz w:val="24"/>
                <w:szCs w:val="24"/>
              </w:rPr>
            </w:rPrChange>
          </w:rPr>
          <w:fldChar w:fldCharType="separate"/>
        </w:r>
        <w:r w:rsidR="00DF0E2C" w:rsidRPr="0042178B" w:rsidDel="00F85A48">
          <w:rPr>
            <w:rStyle w:val="Hyperlink"/>
            <w:color w:val="365F91" w:themeColor="accent1" w:themeShade="BF"/>
            <w:u w:val="none"/>
            <w:rPrChange w:id="350" w:author="Surbhi Shankar" w:date="2017-04-26T15:06:00Z">
              <w:rPr>
                <w:rStyle w:val="Hyperlink"/>
                <w:rFonts w:asciiTheme="majorHAnsi" w:hAnsiTheme="majorHAnsi" w:cs="Times New Roman"/>
                <w:sz w:val="24"/>
                <w:szCs w:val="24"/>
              </w:rPr>
            </w:rPrChange>
          </w:rPr>
          <w:delText>http://wayback.archive-it.org/1068/*/http://www.amnesty.org/</w:delText>
        </w:r>
        <w:r w:rsidRPr="0042178B" w:rsidDel="00F85A48">
          <w:rPr>
            <w:rStyle w:val="Hyperlink"/>
            <w:color w:val="365F91" w:themeColor="accent1" w:themeShade="BF"/>
            <w:u w:val="none"/>
            <w:rPrChange w:id="351" w:author="Surbhi Shankar" w:date="2017-04-26T15:06:00Z">
              <w:rPr>
                <w:rStyle w:val="Hyperlink"/>
                <w:rFonts w:asciiTheme="majorHAnsi" w:hAnsiTheme="majorHAnsi" w:cs="Times New Roman"/>
                <w:sz w:val="24"/>
                <w:szCs w:val="24"/>
              </w:rPr>
            </w:rPrChange>
          </w:rPr>
          <w:fldChar w:fldCharType="end"/>
        </w:r>
      </w:del>
    </w:p>
    <w:p w14:paraId="2BE798C1" w14:textId="4F24C4B4" w:rsidR="00DF0E2C" w:rsidRPr="0042178B" w:rsidDel="00F85A48" w:rsidRDefault="00DF0E2C">
      <w:pPr>
        <w:pStyle w:val="Heading1"/>
        <w:jc w:val="center"/>
        <w:rPr>
          <w:del w:id="352" w:author="Surbhi Shankar" w:date="2017-04-26T14:32:00Z"/>
          <w:rPrChange w:id="353" w:author="Surbhi Shankar" w:date="2017-04-26T15:06:00Z">
            <w:rPr>
              <w:del w:id="354" w:author="Surbhi Shankar" w:date="2017-04-26T14:32:00Z"/>
              <w:rFonts w:asciiTheme="majorHAnsi" w:hAnsiTheme="majorHAnsi" w:cs="Times New Roman"/>
              <w:sz w:val="24"/>
              <w:szCs w:val="24"/>
            </w:rPr>
          </w:rPrChange>
        </w:rPr>
        <w:pPrChange w:id="355" w:author="Surbhi Shankar" w:date="2017-04-26T15:22:00Z">
          <w:pPr>
            <w:pStyle w:val="ListParagraph"/>
            <w:tabs>
              <w:tab w:val="left" w:pos="1425"/>
              <w:tab w:val="center" w:pos="4680"/>
            </w:tabs>
            <w:spacing w:line="360" w:lineRule="auto"/>
          </w:pPr>
        </w:pPrChange>
      </w:pPr>
    </w:p>
    <w:p w14:paraId="6EDBE60C" w14:textId="3AD6DA5D" w:rsidR="00C82079" w:rsidRPr="0042178B" w:rsidDel="00F85A48" w:rsidRDefault="00B65AF3">
      <w:pPr>
        <w:pStyle w:val="Heading1"/>
        <w:jc w:val="center"/>
        <w:rPr>
          <w:del w:id="356" w:author="Surbhi Shankar" w:date="2017-04-26T14:32:00Z"/>
          <w:rPrChange w:id="357" w:author="Surbhi Shankar" w:date="2017-04-26T15:06:00Z">
            <w:rPr>
              <w:del w:id="358" w:author="Surbhi Shankar" w:date="2017-04-26T14:32:00Z"/>
              <w:rFonts w:asciiTheme="majorHAnsi" w:hAnsiTheme="majorHAnsi" w:cs="Times New Roman"/>
              <w:sz w:val="24"/>
              <w:szCs w:val="24"/>
            </w:rPr>
          </w:rPrChange>
        </w:rPr>
        <w:pPrChange w:id="359" w:author="Surbhi Shankar" w:date="2017-04-26T15:22:00Z">
          <w:pPr>
            <w:tabs>
              <w:tab w:val="left" w:pos="1425"/>
              <w:tab w:val="center" w:pos="4680"/>
            </w:tabs>
            <w:spacing w:line="360" w:lineRule="auto"/>
            <w:jc w:val="both"/>
          </w:pPr>
        </w:pPrChange>
      </w:pPr>
      <w:del w:id="360" w:author="Surbhi Shankar" w:date="2017-04-26T14:32:00Z">
        <w:r w:rsidRPr="0042178B" w:rsidDel="00F85A48">
          <w:rPr>
            <w:rPrChange w:id="361" w:author="Surbhi Shankar" w:date="2017-04-26T15:06:00Z">
              <w:rPr>
                <w:rFonts w:asciiTheme="majorHAnsi" w:hAnsiTheme="majorHAnsi" w:cs="Times New Roman"/>
                <w:sz w:val="24"/>
                <w:szCs w:val="24"/>
              </w:rPr>
            </w:rPrChange>
          </w:rPr>
          <w:delText xml:space="preserve">The archived pages are </w:delText>
        </w:r>
        <w:r w:rsidR="004B1D5C" w:rsidRPr="0042178B" w:rsidDel="00F85A48">
          <w:rPr>
            <w:rPrChange w:id="362" w:author="Surbhi Shankar" w:date="2017-04-26T15:06:00Z">
              <w:rPr>
                <w:rFonts w:asciiTheme="majorHAnsi" w:hAnsiTheme="majorHAnsi" w:cs="Times New Roman"/>
                <w:sz w:val="24"/>
                <w:szCs w:val="24"/>
              </w:rPr>
            </w:rPrChange>
          </w:rPr>
          <w:delText xml:space="preserve">hosted with the Internet Archive’s Archive-It service. NYARC’s collections are relatively smaller and more recent ones. </w:delText>
        </w:r>
        <w:r w:rsidR="0054069F" w:rsidRPr="0042178B" w:rsidDel="00F85A48">
          <w:rPr>
            <w:rPrChange w:id="363" w:author="Surbhi Shankar" w:date="2017-04-26T15:06:00Z">
              <w:rPr>
                <w:rFonts w:asciiTheme="majorHAnsi" w:hAnsiTheme="majorHAnsi" w:cs="Times New Roman"/>
                <w:sz w:val="24"/>
                <w:szCs w:val="24"/>
              </w:rPr>
            </w:rPrChange>
          </w:rPr>
          <w:delText>On the contrary, CUL collection is vast and maintains a long-running human rights collection when compared to other collections.</w:delText>
        </w:r>
      </w:del>
    </w:p>
    <w:p w14:paraId="05155492" w14:textId="6EC41683" w:rsidR="00F565B8" w:rsidRPr="0042178B" w:rsidDel="00F85A48" w:rsidRDefault="001401A0">
      <w:pPr>
        <w:pStyle w:val="Heading1"/>
        <w:jc w:val="center"/>
        <w:rPr>
          <w:del w:id="364" w:author="Surbhi Shankar" w:date="2017-04-26T14:32:00Z"/>
          <w:rPrChange w:id="365" w:author="Surbhi Shankar" w:date="2017-04-26T15:06:00Z">
            <w:rPr>
              <w:del w:id="366" w:author="Surbhi Shankar" w:date="2017-04-26T14:32:00Z"/>
              <w:rFonts w:asciiTheme="majorHAnsi" w:hAnsiTheme="majorHAnsi" w:cs="Times New Roman"/>
              <w:noProof/>
              <w:sz w:val="24"/>
              <w:szCs w:val="24"/>
            </w:rPr>
          </w:rPrChange>
        </w:rPr>
        <w:pPrChange w:id="367" w:author="Surbhi Shankar" w:date="2017-04-26T15:22:00Z">
          <w:pPr>
            <w:tabs>
              <w:tab w:val="left" w:pos="1425"/>
              <w:tab w:val="center" w:pos="4680"/>
            </w:tabs>
            <w:spacing w:line="360" w:lineRule="auto"/>
            <w:jc w:val="both"/>
          </w:pPr>
        </w:pPrChange>
      </w:pPr>
      <w:del w:id="368" w:author="Surbhi Shankar" w:date="2017-04-26T14:32:00Z">
        <w:r w:rsidRPr="0042178B" w:rsidDel="00F85A48">
          <w:rPr>
            <w:rPrChange w:id="369" w:author="Surbhi Shankar" w:date="2017-04-26T15:06:00Z">
              <w:rPr>
                <w:rFonts w:asciiTheme="majorHAnsi" w:hAnsiTheme="majorHAnsi" w:cs="Times New Roman"/>
                <w:sz w:val="24"/>
                <w:szCs w:val="24"/>
              </w:rPr>
            </w:rPrChange>
          </w:rPr>
          <w:delText xml:space="preserve">The URIs collected from these Archived collections and </w:delText>
        </w:r>
        <w:r w:rsidR="00906EF7" w:rsidRPr="0042178B" w:rsidDel="00F85A48">
          <w:rPr>
            <w:rPrChange w:id="370" w:author="Surbhi Shankar" w:date="2017-04-26T15:06:00Z">
              <w:rPr>
                <w:rFonts w:asciiTheme="majorHAnsi" w:hAnsiTheme="majorHAnsi" w:cs="Times New Roman"/>
                <w:sz w:val="24"/>
                <w:szCs w:val="24"/>
              </w:rPr>
            </w:rPrChange>
          </w:rPr>
          <w:delText>snapshot</w:delText>
        </w:r>
        <w:r w:rsidRPr="0042178B" w:rsidDel="00F85A48">
          <w:rPr>
            <w:rPrChange w:id="371" w:author="Surbhi Shankar" w:date="2017-04-26T15:06:00Z">
              <w:rPr>
                <w:rFonts w:asciiTheme="majorHAnsi" w:hAnsiTheme="majorHAnsi" w:cs="Times New Roman"/>
                <w:sz w:val="24"/>
                <w:szCs w:val="24"/>
              </w:rPr>
            </w:rPrChange>
          </w:rPr>
          <w:delText xml:space="preserve">s are stored. The path for the images and also the URIs are stored in a JSON file. JSON file is created using a </w:delText>
        </w:r>
        <w:commentRangeStart w:id="372"/>
        <w:r w:rsidRPr="0042178B" w:rsidDel="00F85A48">
          <w:rPr>
            <w:rPrChange w:id="373" w:author="Surbhi Shankar" w:date="2017-04-26T15:06:00Z">
              <w:rPr>
                <w:rFonts w:asciiTheme="majorHAnsi" w:hAnsiTheme="majorHAnsi" w:cs="Times New Roman"/>
                <w:sz w:val="24"/>
                <w:szCs w:val="24"/>
              </w:rPr>
            </w:rPrChange>
          </w:rPr>
          <w:delText xml:space="preserve">python script. </w:delText>
        </w:r>
        <w:commentRangeEnd w:id="372"/>
        <w:r w:rsidR="00E57546" w:rsidRPr="0042178B" w:rsidDel="00F85A48">
          <w:rPr>
            <w:rStyle w:val="CommentReference"/>
            <w:sz w:val="32"/>
            <w:szCs w:val="32"/>
            <w:rPrChange w:id="374" w:author="Surbhi Shankar" w:date="2017-04-26T15:06:00Z">
              <w:rPr>
                <w:rStyle w:val="CommentReference"/>
              </w:rPr>
            </w:rPrChange>
          </w:rPr>
          <w:commentReference w:id="372"/>
        </w:r>
        <w:r w:rsidRPr="0042178B" w:rsidDel="00F85A48">
          <w:rPr>
            <w:rPrChange w:id="375" w:author="Surbhi Shankar" w:date="2017-04-26T15:06:00Z">
              <w:rPr>
                <w:rFonts w:asciiTheme="majorHAnsi" w:hAnsiTheme="majorHAnsi" w:cs="Times New Roman"/>
                <w:sz w:val="24"/>
                <w:szCs w:val="24"/>
              </w:rPr>
            </w:rPrChange>
          </w:rPr>
          <w:delText>Input for the python code will be a text file con</w:delText>
        </w:r>
        <w:r w:rsidR="001D2B7E" w:rsidRPr="0042178B" w:rsidDel="00F85A48">
          <w:rPr>
            <w:rPrChange w:id="376" w:author="Surbhi Shankar" w:date="2017-04-26T15:06:00Z">
              <w:rPr>
                <w:rFonts w:asciiTheme="majorHAnsi" w:hAnsiTheme="majorHAnsi" w:cs="Times New Roman"/>
                <w:sz w:val="24"/>
                <w:szCs w:val="24"/>
              </w:rPr>
            </w:rPrChange>
          </w:rPr>
          <w:delText>taini</w:delText>
        </w:r>
        <w:r w:rsidR="00235221" w:rsidRPr="0042178B" w:rsidDel="00F85A48">
          <w:rPr>
            <w:rPrChange w:id="377" w:author="Surbhi Shankar" w:date="2017-04-26T15:06:00Z">
              <w:rPr>
                <w:rFonts w:asciiTheme="majorHAnsi" w:hAnsiTheme="majorHAnsi" w:cs="Times New Roman"/>
                <w:sz w:val="24"/>
                <w:szCs w:val="24"/>
              </w:rPr>
            </w:rPrChange>
          </w:rPr>
          <w:delText>ng all the URIs listed. A snap</w:delText>
        </w:r>
        <w:r w:rsidR="001D2B7E" w:rsidRPr="0042178B" w:rsidDel="00F85A48">
          <w:rPr>
            <w:rPrChange w:id="378" w:author="Surbhi Shankar" w:date="2017-04-26T15:06:00Z">
              <w:rPr>
                <w:rFonts w:asciiTheme="majorHAnsi" w:hAnsiTheme="majorHAnsi" w:cs="Times New Roman"/>
                <w:sz w:val="24"/>
                <w:szCs w:val="24"/>
              </w:rPr>
            </w:rPrChange>
          </w:rPr>
          <w:delText>shot of a</w:delText>
        </w:r>
        <w:r w:rsidRPr="0042178B" w:rsidDel="00F85A48">
          <w:rPr>
            <w:rPrChange w:id="379" w:author="Surbhi Shankar" w:date="2017-04-26T15:06:00Z">
              <w:rPr>
                <w:rFonts w:asciiTheme="majorHAnsi" w:hAnsiTheme="majorHAnsi" w:cs="Times New Roman"/>
                <w:sz w:val="24"/>
                <w:szCs w:val="24"/>
              </w:rPr>
            </w:rPrChange>
          </w:rPr>
          <w:delText xml:space="preserve"> </w:delText>
        </w:r>
        <w:r w:rsidR="001D2B7E" w:rsidRPr="0042178B" w:rsidDel="00F85A48">
          <w:rPr>
            <w:rPrChange w:id="380" w:author="Surbhi Shankar" w:date="2017-04-26T15:06:00Z">
              <w:rPr>
                <w:rFonts w:asciiTheme="majorHAnsi" w:hAnsiTheme="majorHAnsi" w:cs="Times New Roman"/>
                <w:sz w:val="24"/>
                <w:szCs w:val="24"/>
              </w:rPr>
            </w:rPrChange>
          </w:rPr>
          <w:delText xml:space="preserve">sample </w:delText>
        </w:r>
        <w:r w:rsidR="00BA5144" w:rsidRPr="0042178B" w:rsidDel="00F85A48">
          <w:rPr>
            <w:rPrChange w:id="381" w:author="Surbhi Shankar" w:date="2017-04-26T15:06:00Z">
              <w:rPr>
                <w:rFonts w:asciiTheme="majorHAnsi" w:hAnsiTheme="majorHAnsi" w:cs="Times New Roman"/>
                <w:sz w:val="24"/>
                <w:szCs w:val="24"/>
              </w:rPr>
            </w:rPrChange>
          </w:rPr>
          <w:delText>JSON file</w:delText>
        </w:r>
        <w:r w:rsidRPr="0042178B" w:rsidDel="00F85A48">
          <w:rPr>
            <w:rPrChange w:id="382" w:author="Surbhi Shankar" w:date="2017-04-26T15:06:00Z">
              <w:rPr>
                <w:rFonts w:asciiTheme="majorHAnsi" w:hAnsiTheme="majorHAnsi" w:cs="Times New Roman"/>
                <w:sz w:val="24"/>
                <w:szCs w:val="24"/>
              </w:rPr>
            </w:rPrChange>
          </w:rPr>
          <w:delText xml:space="preserve"> for the same is given below.</w:delText>
        </w:r>
      </w:del>
    </w:p>
    <w:p w14:paraId="1E5A2268" w14:textId="318AE4EE" w:rsidR="00F565B8" w:rsidRPr="0042178B" w:rsidDel="00F85A48" w:rsidRDefault="00F565B8">
      <w:pPr>
        <w:pStyle w:val="Heading1"/>
        <w:jc w:val="center"/>
        <w:rPr>
          <w:del w:id="383" w:author="Surbhi Shankar" w:date="2017-04-26T14:32:00Z"/>
          <w:rPrChange w:id="384" w:author="Surbhi Shankar" w:date="2017-04-26T15:06:00Z">
            <w:rPr>
              <w:del w:id="385" w:author="Surbhi Shankar" w:date="2017-04-26T14:32:00Z"/>
              <w:rFonts w:asciiTheme="majorHAnsi" w:hAnsiTheme="majorHAnsi" w:cs="Times New Roman"/>
              <w:sz w:val="24"/>
              <w:szCs w:val="24"/>
            </w:rPr>
          </w:rPrChange>
        </w:rPr>
        <w:pPrChange w:id="386" w:author="Surbhi Shankar" w:date="2017-04-26T15:22:00Z">
          <w:pPr>
            <w:tabs>
              <w:tab w:val="left" w:pos="1425"/>
              <w:tab w:val="center" w:pos="4680"/>
            </w:tabs>
          </w:pPr>
        </w:pPrChange>
      </w:pPr>
    </w:p>
    <w:p w14:paraId="02E6C08F" w14:textId="79BF3AC5" w:rsidR="0037509B" w:rsidRPr="0042178B" w:rsidDel="00F85A48" w:rsidRDefault="00F565B8">
      <w:pPr>
        <w:pStyle w:val="Heading1"/>
        <w:jc w:val="center"/>
        <w:rPr>
          <w:del w:id="387" w:author="Surbhi Shankar" w:date="2017-04-26T14:32:00Z"/>
          <w:rPrChange w:id="388" w:author="Surbhi Shankar" w:date="2017-04-26T15:06:00Z">
            <w:rPr>
              <w:del w:id="389" w:author="Surbhi Shankar" w:date="2017-04-26T14:32:00Z"/>
            </w:rPr>
          </w:rPrChange>
        </w:rPr>
        <w:pPrChange w:id="390" w:author="Surbhi Shankar" w:date="2017-04-26T15:22:00Z">
          <w:pPr>
            <w:keepNext/>
            <w:tabs>
              <w:tab w:val="left" w:pos="1425"/>
              <w:tab w:val="center" w:pos="4680"/>
            </w:tabs>
            <w:jc w:val="center"/>
          </w:pPr>
        </w:pPrChange>
      </w:pPr>
      <w:commentRangeStart w:id="391"/>
      <w:del w:id="392" w:author="Surbhi Shankar" w:date="2017-04-26T14:32:00Z">
        <w:r w:rsidRPr="0042178B" w:rsidDel="00F85A48">
          <w:rPr>
            <w:noProof/>
            <w:rPrChange w:id="393" w:author="Surbhi Shankar" w:date="2017-04-26T15:06:00Z">
              <w:rPr>
                <w:rFonts w:asciiTheme="majorHAnsi" w:hAnsiTheme="majorHAnsi" w:cs="Times New Roman"/>
                <w:noProof/>
                <w:sz w:val="24"/>
                <w:szCs w:val="24"/>
              </w:rPr>
            </w:rPrChange>
          </w:rPr>
          <w:drawing>
            <wp:inline distT="0" distB="0" distL="0" distR="0" wp14:anchorId="4FF9121D" wp14:editId="2138CA63">
              <wp:extent cx="3838021" cy="3714750"/>
              <wp:effectExtent l="0" t="0" r="0" b="0"/>
              <wp:docPr id="4" name="Picture 4"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486" cy="3755851"/>
                      </a:xfrm>
                      <a:prstGeom prst="rect">
                        <a:avLst/>
                      </a:prstGeom>
                      <a:noFill/>
                      <a:ln>
                        <a:noFill/>
                      </a:ln>
                    </pic:spPr>
                  </pic:pic>
                </a:graphicData>
              </a:graphic>
            </wp:inline>
          </w:drawing>
        </w:r>
        <w:commentRangeEnd w:id="391"/>
        <w:r w:rsidR="004C0F23" w:rsidRPr="0042178B" w:rsidDel="00F85A48">
          <w:rPr>
            <w:rStyle w:val="CommentReference"/>
            <w:sz w:val="32"/>
            <w:szCs w:val="32"/>
            <w:rPrChange w:id="394" w:author="Surbhi Shankar" w:date="2017-04-26T15:06:00Z">
              <w:rPr>
                <w:rStyle w:val="CommentReference"/>
              </w:rPr>
            </w:rPrChange>
          </w:rPr>
          <w:commentReference w:id="391"/>
        </w:r>
      </w:del>
    </w:p>
    <w:p w14:paraId="6975DA14" w14:textId="62713BD7" w:rsidR="00F565B8" w:rsidRPr="0042178B" w:rsidDel="00F85A48" w:rsidRDefault="0037509B">
      <w:pPr>
        <w:pStyle w:val="Heading1"/>
        <w:jc w:val="center"/>
        <w:rPr>
          <w:del w:id="395" w:author="Surbhi Shankar" w:date="2017-04-26T14:32:00Z"/>
          <w:rPrChange w:id="396" w:author="Surbhi Shankar" w:date="2017-04-26T15:06:00Z">
            <w:rPr>
              <w:del w:id="397" w:author="Surbhi Shankar" w:date="2017-04-26T14:32:00Z"/>
              <w:sz w:val="22"/>
              <w:szCs w:val="22"/>
            </w:rPr>
          </w:rPrChange>
        </w:rPr>
        <w:pPrChange w:id="398" w:author="Surbhi Shankar" w:date="2017-04-26T15:22:00Z">
          <w:pPr>
            <w:pStyle w:val="Caption"/>
            <w:jc w:val="center"/>
          </w:pPr>
        </w:pPrChange>
      </w:pPr>
      <w:bookmarkStart w:id="399" w:name="_Toc480668458"/>
      <w:bookmarkStart w:id="400" w:name="_Toc480668513"/>
      <w:del w:id="401" w:author="Surbhi Shankar" w:date="2017-04-26T14:32:00Z">
        <w:r w:rsidRPr="0042178B" w:rsidDel="00F85A48">
          <w:rPr>
            <w:rPrChange w:id="402" w:author="Surbhi Shankar" w:date="2017-04-26T15:06:00Z">
              <w:rPr>
                <w:i w:val="0"/>
                <w:iCs w:val="0"/>
              </w:rPr>
            </w:rPrChange>
          </w:rPr>
          <w:delText xml:space="preserve">Figure </w:delText>
        </w:r>
        <w:r w:rsidR="00827193" w:rsidRPr="0042178B" w:rsidDel="00F85A48">
          <w:rPr>
            <w:rPrChange w:id="403" w:author="Surbhi Shankar" w:date="2017-04-26T15:06:00Z">
              <w:rPr>
                <w:i w:val="0"/>
                <w:iCs w:val="0"/>
                <w:noProof/>
              </w:rPr>
            </w:rPrChange>
          </w:rPr>
          <w:fldChar w:fldCharType="begin"/>
        </w:r>
        <w:r w:rsidR="00827193" w:rsidRPr="0042178B" w:rsidDel="00F85A48">
          <w:rPr>
            <w:rPrChange w:id="404" w:author="Surbhi Shankar" w:date="2017-04-26T15:06:00Z">
              <w:rPr>
                <w:i w:val="0"/>
                <w:iCs w:val="0"/>
              </w:rPr>
            </w:rPrChange>
          </w:rPr>
          <w:delInstrText xml:space="preserve"> SEQ Figure \* ARABIC </w:delInstrText>
        </w:r>
        <w:r w:rsidR="00827193" w:rsidRPr="0042178B" w:rsidDel="00F85A48">
          <w:rPr>
            <w:rPrChange w:id="405" w:author="Surbhi Shankar" w:date="2017-04-26T15:06:00Z">
              <w:rPr>
                <w:i w:val="0"/>
                <w:iCs w:val="0"/>
                <w:noProof/>
              </w:rPr>
            </w:rPrChange>
          </w:rPr>
          <w:fldChar w:fldCharType="separate"/>
        </w:r>
        <w:r w:rsidR="00652B18" w:rsidRPr="0042178B" w:rsidDel="00F85A48">
          <w:rPr>
            <w:rPrChange w:id="406" w:author="Surbhi Shankar" w:date="2017-04-26T15:06:00Z">
              <w:rPr>
                <w:i w:val="0"/>
                <w:iCs w:val="0"/>
                <w:noProof/>
              </w:rPr>
            </w:rPrChange>
          </w:rPr>
          <w:delText>1</w:delText>
        </w:r>
        <w:r w:rsidR="00827193" w:rsidRPr="0042178B" w:rsidDel="00F85A48">
          <w:rPr>
            <w:rPrChange w:id="407" w:author="Surbhi Shankar" w:date="2017-04-26T15:06:00Z">
              <w:rPr>
                <w:i w:val="0"/>
                <w:iCs w:val="0"/>
                <w:noProof/>
              </w:rPr>
            </w:rPrChange>
          </w:rPr>
          <w:fldChar w:fldCharType="end"/>
        </w:r>
        <w:r w:rsidR="008133C6" w:rsidRPr="0042178B" w:rsidDel="00F85A48">
          <w:rPr>
            <w:rPrChange w:id="408" w:author="Surbhi Shankar" w:date="2017-04-26T15:06:00Z">
              <w:rPr>
                <w:i w:val="0"/>
                <w:iCs w:val="0"/>
              </w:rPr>
            </w:rPrChange>
          </w:rPr>
          <w:delText xml:space="preserve">: </w:delText>
        </w:r>
        <w:r w:rsidRPr="0042178B" w:rsidDel="00F85A48">
          <w:rPr>
            <w:rPrChange w:id="409" w:author="Surbhi Shankar" w:date="2017-04-26T15:06:00Z">
              <w:rPr>
                <w:i w:val="0"/>
                <w:iCs w:val="0"/>
              </w:rPr>
            </w:rPrChange>
          </w:rPr>
          <w:delText xml:space="preserve">JSON file format </w:delText>
        </w:r>
        <w:commentRangeStart w:id="410"/>
        <w:r w:rsidRPr="0042178B" w:rsidDel="00F85A48">
          <w:rPr>
            <w:rPrChange w:id="411" w:author="Surbhi Shankar" w:date="2017-04-26T15:06:00Z">
              <w:rPr>
                <w:i w:val="0"/>
                <w:iCs w:val="0"/>
              </w:rPr>
            </w:rPrChange>
          </w:rPr>
          <w:delText>for Image Slider and Image Grid views</w:delText>
        </w:r>
        <w:bookmarkEnd w:id="399"/>
        <w:bookmarkEnd w:id="400"/>
        <w:commentRangeEnd w:id="410"/>
        <w:r w:rsidR="004C0F23" w:rsidRPr="0042178B" w:rsidDel="00F85A48">
          <w:rPr>
            <w:rStyle w:val="CommentReference"/>
            <w:sz w:val="32"/>
            <w:szCs w:val="32"/>
            <w:rPrChange w:id="412" w:author="Surbhi Shankar" w:date="2017-04-26T15:06:00Z">
              <w:rPr>
                <w:rStyle w:val="CommentReference"/>
              </w:rPr>
            </w:rPrChange>
          </w:rPr>
          <w:commentReference w:id="410"/>
        </w:r>
      </w:del>
    </w:p>
    <w:p w14:paraId="693C30F2" w14:textId="73A086C3" w:rsidR="00F565B8" w:rsidRPr="0042178B" w:rsidDel="00F85A48" w:rsidRDefault="004316F0">
      <w:pPr>
        <w:pStyle w:val="Heading1"/>
        <w:jc w:val="center"/>
        <w:rPr>
          <w:del w:id="413" w:author="Surbhi Shankar" w:date="2017-04-26T14:32:00Z"/>
          <w:rPrChange w:id="414" w:author="Surbhi Shankar" w:date="2017-04-26T15:06:00Z">
            <w:rPr>
              <w:del w:id="415" w:author="Surbhi Shankar" w:date="2017-04-26T14:32:00Z"/>
              <w:rFonts w:asciiTheme="majorHAnsi" w:hAnsiTheme="majorHAnsi" w:cs="Times New Roman"/>
              <w:sz w:val="24"/>
              <w:szCs w:val="24"/>
            </w:rPr>
          </w:rPrChange>
        </w:rPr>
        <w:pPrChange w:id="416" w:author="Surbhi Shankar" w:date="2017-04-26T15:22:00Z">
          <w:pPr>
            <w:tabs>
              <w:tab w:val="left" w:pos="1425"/>
              <w:tab w:val="center" w:pos="4680"/>
            </w:tabs>
            <w:spacing w:line="360" w:lineRule="auto"/>
            <w:jc w:val="both"/>
          </w:pPr>
        </w:pPrChange>
      </w:pPr>
      <w:commentRangeStart w:id="417"/>
      <w:del w:id="418" w:author="Surbhi Shankar" w:date="2017-04-26T14:32:00Z">
        <w:r w:rsidRPr="0042178B" w:rsidDel="00F85A48">
          <w:rPr>
            <w:rPrChange w:id="419" w:author="Surbhi Shankar" w:date="2017-04-26T15:06:00Z">
              <w:rPr>
                <w:rFonts w:asciiTheme="majorHAnsi" w:hAnsiTheme="majorHAnsi" w:cs="Times New Roman"/>
                <w:sz w:val="24"/>
                <w:szCs w:val="24"/>
              </w:rPr>
            </w:rPrChange>
          </w:rPr>
          <w:delText xml:space="preserve">The images below </w:delText>
        </w:r>
        <w:commentRangeEnd w:id="417"/>
        <w:r w:rsidR="004C0F23" w:rsidRPr="0042178B" w:rsidDel="00F85A48">
          <w:rPr>
            <w:rStyle w:val="CommentReference"/>
            <w:sz w:val="32"/>
            <w:szCs w:val="32"/>
            <w:rPrChange w:id="420" w:author="Surbhi Shankar" w:date="2017-04-26T15:06:00Z">
              <w:rPr>
                <w:rStyle w:val="CommentReference"/>
              </w:rPr>
            </w:rPrChange>
          </w:rPr>
          <w:commentReference w:id="417"/>
        </w:r>
        <w:r w:rsidRPr="0042178B" w:rsidDel="00F85A48">
          <w:rPr>
            <w:rPrChange w:id="421" w:author="Surbhi Shankar" w:date="2017-04-26T15:06:00Z">
              <w:rPr>
                <w:rFonts w:asciiTheme="majorHAnsi" w:hAnsiTheme="majorHAnsi" w:cs="Times New Roman"/>
                <w:sz w:val="24"/>
                <w:szCs w:val="24"/>
              </w:rPr>
            </w:rPrChange>
          </w:rPr>
          <w:delText>are the samples of snapshots of the archived pages which are used for visualizations.</w:delText>
        </w:r>
      </w:del>
    </w:p>
    <w:p w14:paraId="452E922D" w14:textId="4E802CD7" w:rsidR="0037509B" w:rsidRPr="0042178B" w:rsidDel="00F85A48" w:rsidRDefault="000D7123">
      <w:pPr>
        <w:pStyle w:val="Heading1"/>
        <w:jc w:val="center"/>
        <w:rPr>
          <w:del w:id="422" w:author="Surbhi Shankar" w:date="2017-04-26T14:32:00Z"/>
          <w:rPrChange w:id="423" w:author="Surbhi Shankar" w:date="2017-04-26T15:06:00Z">
            <w:rPr>
              <w:del w:id="424" w:author="Surbhi Shankar" w:date="2017-04-26T14:32:00Z"/>
            </w:rPr>
          </w:rPrChange>
        </w:rPr>
        <w:pPrChange w:id="425" w:author="Surbhi Shankar" w:date="2017-04-26T15:22:00Z">
          <w:pPr>
            <w:keepNext/>
            <w:tabs>
              <w:tab w:val="left" w:pos="1425"/>
              <w:tab w:val="center" w:pos="4680"/>
            </w:tabs>
            <w:spacing w:line="360" w:lineRule="auto"/>
            <w:jc w:val="both"/>
          </w:pPr>
        </w:pPrChange>
      </w:pPr>
      <w:del w:id="426" w:author="Surbhi Shankar" w:date="2017-04-26T14:32:00Z">
        <w:r w:rsidRPr="0042178B" w:rsidDel="00F85A48">
          <w:rPr>
            <w:noProof/>
            <w:rPrChange w:id="427" w:author="Surbhi Shankar" w:date="2017-04-26T15:06:00Z">
              <w:rPr>
                <w:rFonts w:asciiTheme="majorHAnsi" w:hAnsiTheme="majorHAnsi" w:cs="Times New Roman"/>
                <w:noProof/>
                <w:sz w:val="24"/>
                <w:szCs w:val="24"/>
              </w:rPr>
            </w:rPrChange>
          </w:rPr>
          <w:drawing>
            <wp:inline distT="0" distB="0" distL="0" distR="0" wp14:anchorId="1AB9085E" wp14:editId="4782ADCD">
              <wp:extent cx="5943600" cy="1916090"/>
              <wp:effectExtent l="0" t="0" r="0" b="8255"/>
              <wp:docPr id="15" name="Picture 15"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del>
    </w:p>
    <w:p w14:paraId="26AA8F28" w14:textId="005B1629" w:rsidR="00483EC9" w:rsidRPr="0042178B" w:rsidDel="00F85A48" w:rsidRDefault="0037509B">
      <w:pPr>
        <w:pStyle w:val="Heading1"/>
        <w:jc w:val="center"/>
        <w:rPr>
          <w:del w:id="428" w:author="Surbhi Shankar" w:date="2017-04-26T14:32:00Z"/>
          <w:rPrChange w:id="429" w:author="Surbhi Shankar" w:date="2017-04-26T15:06:00Z">
            <w:rPr>
              <w:del w:id="430" w:author="Surbhi Shankar" w:date="2017-04-26T14:32:00Z"/>
              <w:rFonts w:asciiTheme="majorHAnsi" w:hAnsiTheme="majorHAnsi" w:cs="Times New Roman"/>
              <w:sz w:val="24"/>
              <w:szCs w:val="24"/>
            </w:rPr>
          </w:rPrChange>
        </w:rPr>
        <w:pPrChange w:id="431" w:author="Surbhi Shankar" w:date="2017-04-26T15:22:00Z">
          <w:pPr>
            <w:pStyle w:val="Caption"/>
            <w:jc w:val="center"/>
          </w:pPr>
        </w:pPrChange>
      </w:pPr>
      <w:bookmarkStart w:id="432" w:name="_Toc480668459"/>
      <w:bookmarkStart w:id="433" w:name="_Toc480668514"/>
      <w:del w:id="434" w:author="Surbhi Shankar" w:date="2017-04-26T14:32:00Z">
        <w:r w:rsidRPr="0042178B" w:rsidDel="00F85A48">
          <w:rPr>
            <w:rPrChange w:id="435" w:author="Surbhi Shankar" w:date="2017-04-26T15:06:00Z">
              <w:rPr>
                <w:i w:val="0"/>
                <w:iCs w:val="0"/>
              </w:rPr>
            </w:rPrChange>
          </w:rPr>
          <w:delText xml:space="preserve">Figure </w:delText>
        </w:r>
        <w:r w:rsidR="00827193" w:rsidRPr="0042178B" w:rsidDel="00F85A48">
          <w:rPr>
            <w:rPrChange w:id="436" w:author="Surbhi Shankar" w:date="2017-04-26T15:06:00Z">
              <w:rPr>
                <w:i w:val="0"/>
                <w:iCs w:val="0"/>
                <w:noProof/>
              </w:rPr>
            </w:rPrChange>
          </w:rPr>
          <w:fldChar w:fldCharType="begin"/>
        </w:r>
        <w:r w:rsidR="00827193" w:rsidRPr="0042178B" w:rsidDel="00F85A48">
          <w:rPr>
            <w:rPrChange w:id="437" w:author="Surbhi Shankar" w:date="2017-04-26T15:06:00Z">
              <w:rPr>
                <w:i w:val="0"/>
                <w:iCs w:val="0"/>
              </w:rPr>
            </w:rPrChange>
          </w:rPr>
          <w:delInstrText xml:space="preserve"> SEQ Figure \* ARABIC </w:delInstrText>
        </w:r>
        <w:r w:rsidR="00827193" w:rsidRPr="0042178B" w:rsidDel="00F85A48">
          <w:rPr>
            <w:rPrChange w:id="438" w:author="Surbhi Shankar" w:date="2017-04-26T15:06:00Z">
              <w:rPr>
                <w:i w:val="0"/>
                <w:iCs w:val="0"/>
                <w:noProof/>
              </w:rPr>
            </w:rPrChange>
          </w:rPr>
          <w:fldChar w:fldCharType="separate"/>
        </w:r>
        <w:r w:rsidR="00652B18" w:rsidRPr="0042178B" w:rsidDel="00F85A48">
          <w:rPr>
            <w:rPrChange w:id="439" w:author="Surbhi Shankar" w:date="2017-04-26T15:06:00Z">
              <w:rPr>
                <w:i w:val="0"/>
                <w:iCs w:val="0"/>
                <w:noProof/>
              </w:rPr>
            </w:rPrChange>
          </w:rPr>
          <w:delText>2</w:delText>
        </w:r>
        <w:r w:rsidR="00827193" w:rsidRPr="0042178B" w:rsidDel="00F85A48">
          <w:rPr>
            <w:rPrChange w:id="440" w:author="Surbhi Shankar" w:date="2017-04-26T15:06:00Z">
              <w:rPr>
                <w:i w:val="0"/>
                <w:iCs w:val="0"/>
                <w:noProof/>
              </w:rPr>
            </w:rPrChange>
          </w:rPr>
          <w:fldChar w:fldCharType="end"/>
        </w:r>
        <w:r w:rsidRPr="0042178B" w:rsidDel="00F85A48">
          <w:rPr>
            <w:rPrChange w:id="441" w:author="Surbhi Shankar" w:date="2017-04-26T15:06:00Z">
              <w:rPr>
                <w:i w:val="0"/>
                <w:iCs w:val="0"/>
              </w:rPr>
            </w:rPrChange>
          </w:rPr>
          <w:delText>: Sample Thumbnails used for visualizations.</w:delText>
        </w:r>
        <w:bookmarkEnd w:id="432"/>
        <w:bookmarkEnd w:id="433"/>
      </w:del>
    </w:p>
    <w:p w14:paraId="7842BDF4" w14:textId="1C4EC84A" w:rsidR="00D97367" w:rsidRPr="0042178B" w:rsidDel="00F85A48" w:rsidRDefault="00D97367">
      <w:pPr>
        <w:pStyle w:val="Heading1"/>
        <w:jc w:val="center"/>
        <w:rPr>
          <w:del w:id="442" w:author="Surbhi Shankar" w:date="2017-04-26T14:32:00Z"/>
          <w:rPrChange w:id="443" w:author="Surbhi Shankar" w:date="2017-04-26T15:06:00Z">
            <w:rPr>
              <w:del w:id="444" w:author="Surbhi Shankar" w:date="2017-04-26T14:32:00Z"/>
              <w:rFonts w:asciiTheme="majorHAnsi" w:hAnsiTheme="majorHAnsi" w:cs="Times New Roman"/>
              <w:sz w:val="24"/>
              <w:szCs w:val="24"/>
            </w:rPr>
          </w:rPrChange>
        </w:rPr>
        <w:pPrChange w:id="445" w:author="Surbhi Shankar" w:date="2017-04-26T15:22:00Z">
          <w:pPr>
            <w:tabs>
              <w:tab w:val="left" w:pos="1425"/>
              <w:tab w:val="center" w:pos="4680"/>
            </w:tabs>
            <w:spacing w:line="360" w:lineRule="auto"/>
            <w:jc w:val="both"/>
          </w:pPr>
        </w:pPrChange>
      </w:pPr>
      <w:del w:id="446" w:author="Surbhi Shankar" w:date="2017-04-26T14:32:00Z">
        <w:r w:rsidRPr="0042178B" w:rsidDel="00F85A48">
          <w:rPr>
            <w:rPrChange w:id="447" w:author="Surbhi Shankar" w:date="2017-04-26T15:06:00Z">
              <w:rPr>
                <w:rFonts w:asciiTheme="majorHAnsi" w:hAnsiTheme="majorHAnsi" w:cs="Times New Roman"/>
                <w:sz w:val="24"/>
                <w:szCs w:val="24"/>
              </w:rPr>
            </w:rPrChange>
          </w:rPr>
          <w:delText>The JSON file that is used for Timeline Visualization is slightly different</w:delText>
        </w:r>
        <w:r w:rsidR="00650E1D" w:rsidRPr="0042178B" w:rsidDel="00F85A48">
          <w:rPr>
            <w:rPrChange w:id="448" w:author="Surbhi Shankar" w:date="2017-04-26T15:06:00Z">
              <w:rPr>
                <w:rFonts w:asciiTheme="majorHAnsi" w:hAnsiTheme="majorHAnsi" w:cs="Times New Roman"/>
                <w:sz w:val="24"/>
                <w:szCs w:val="24"/>
              </w:rPr>
            </w:rPrChange>
          </w:rPr>
          <w:delText xml:space="preserve"> due to t</w:delText>
        </w:r>
        <w:r w:rsidR="004B1D67" w:rsidRPr="0042178B" w:rsidDel="00F85A48">
          <w:rPr>
            <w:rPrChange w:id="449" w:author="Surbhi Shankar" w:date="2017-04-26T15:06:00Z">
              <w:rPr>
                <w:rFonts w:asciiTheme="majorHAnsi" w:hAnsiTheme="majorHAnsi" w:cs="Times New Roman"/>
                <w:sz w:val="24"/>
                <w:szCs w:val="24"/>
              </w:rPr>
            </w:rPrChange>
          </w:rPr>
          <w:delText>he way the data is used in JavaS</w:delText>
        </w:r>
        <w:r w:rsidR="00650E1D" w:rsidRPr="0042178B" w:rsidDel="00F85A48">
          <w:rPr>
            <w:rPrChange w:id="450" w:author="Surbhi Shankar" w:date="2017-04-26T15:06:00Z">
              <w:rPr>
                <w:rFonts w:asciiTheme="majorHAnsi" w:hAnsiTheme="majorHAnsi" w:cs="Times New Roman"/>
                <w:sz w:val="24"/>
                <w:szCs w:val="24"/>
              </w:rPr>
            </w:rPrChange>
          </w:rPr>
          <w:delText>cript files</w:delText>
        </w:r>
        <w:r w:rsidRPr="0042178B" w:rsidDel="00F85A48">
          <w:rPr>
            <w:rPrChange w:id="451" w:author="Surbhi Shankar" w:date="2017-04-26T15:06:00Z">
              <w:rPr>
                <w:rFonts w:asciiTheme="majorHAnsi" w:hAnsiTheme="majorHAnsi" w:cs="Times New Roman"/>
                <w:sz w:val="24"/>
                <w:szCs w:val="24"/>
              </w:rPr>
            </w:rPrChange>
          </w:rPr>
          <w:delText>. The structure of the file is shown below.</w:delText>
        </w:r>
      </w:del>
    </w:p>
    <w:p w14:paraId="337E4456" w14:textId="16CADEC2" w:rsidR="00A023C8" w:rsidRPr="0042178B" w:rsidDel="00F85A48" w:rsidRDefault="00D253B1">
      <w:pPr>
        <w:pStyle w:val="Heading1"/>
        <w:jc w:val="center"/>
        <w:rPr>
          <w:del w:id="452" w:author="Surbhi Shankar" w:date="2017-04-26T14:32:00Z"/>
          <w:rPrChange w:id="453" w:author="Surbhi Shankar" w:date="2017-04-26T15:06:00Z">
            <w:rPr>
              <w:del w:id="454" w:author="Surbhi Shankar" w:date="2017-04-26T14:32:00Z"/>
            </w:rPr>
          </w:rPrChange>
        </w:rPr>
        <w:pPrChange w:id="455" w:author="Surbhi Shankar" w:date="2017-04-26T15:22:00Z">
          <w:pPr>
            <w:keepNext/>
            <w:tabs>
              <w:tab w:val="left" w:pos="1425"/>
              <w:tab w:val="center" w:pos="4680"/>
            </w:tabs>
          </w:pPr>
        </w:pPrChange>
      </w:pPr>
      <w:del w:id="456" w:author="Surbhi Shankar" w:date="2017-04-26T14:32:00Z">
        <w:r w:rsidRPr="0042178B" w:rsidDel="00F85A48">
          <w:rPr>
            <w:noProof/>
            <w:rPrChange w:id="457" w:author="Surbhi Shankar" w:date="2017-04-26T15:06:00Z">
              <w:rPr>
                <w:rFonts w:asciiTheme="majorHAnsi" w:hAnsiTheme="majorHAnsi" w:cs="Times New Roman"/>
                <w:noProof/>
                <w:sz w:val="24"/>
                <w:szCs w:val="24"/>
              </w:rPr>
            </w:rPrChange>
          </w:rPr>
          <w:drawing>
            <wp:inline distT="0" distB="0" distL="0" distR="0" wp14:anchorId="7B527F64" wp14:editId="26EE0B14">
              <wp:extent cx="5943524" cy="2105025"/>
              <wp:effectExtent l="0" t="0" r="635" b="0"/>
              <wp:docPr id="11" name="Picture 11"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1431" cy="2107825"/>
                      </a:xfrm>
                      <a:prstGeom prst="rect">
                        <a:avLst/>
                      </a:prstGeom>
                      <a:noFill/>
                      <a:ln>
                        <a:noFill/>
                      </a:ln>
                    </pic:spPr>
                  </pic:pic>
                </a:graphicData>
              </a:graphic>
            </wp:inline>
          </w:drawing>
        </w:r>
      </w:del>
    </w:p>
    <w:p w14:paraId="0E10531D" w14:textId="6136D964" w:rsidR="00F1651E" w:rsidRPr="0042178B" w:rsidDel="00F85A48" w:rsidRDefault="00A023C8">
      <w:pPr>
        <w:pStyle w:val="Heading1"/>
        <w:jc w:val="center"/>
        <w:rPr>
          <w:del w:id="458" w:author="Surbhi Shankar" w:date="2017-04-26T14:32:00Z"/>
          <w:rPrChange w:id="459" w:author="Surbhi Shankar" w:date="2017-04-26T15:06:00Z">
            <w:rPr>
              <w:del w:id="460" w:author="Surbhi Shankar" w:date="2017-04-26T14:32:00Z"/>
              <w:rFonts w:asciiTheme="majorHAnsi" w:hAnsiTheme="majorHAnsi" w:cs="Times New Roman"/>
              <w:sz w:val="24"/>
              <w:szCs w:val="24"/>
            </w:rPr>
          </w:rPrChange>
        </w:rPr>
        <w:pPrChange w:id="461" w:author="Surbhi Shankar" w:date="2017-04-26T15:22:00Z">
          <w:pPr>
            <w:pStyle w:val="Caption"/>
            <w:jc w:val="center"/>
          </w:pPr>
        </w:pPrChange>
      </w:pPr>
      <w:bookmarkStart w:id="462" w:name="_Toc480668460"/>
      <w:bookmarkStart w:id="463" w:name="_Toc480668515"/>
      <w:del w:id="464" w:author="Surbhi Shankar" w:date="2017-04-26T14:32:00Z">
        <w:r w:rsidRPr="0042178B" w:rsidDel="00F85A48">
          <w:rPr>
            <w:rPrChange w:id="465" w:author="Surbhi Shankar" w:date="2017-04-26T15:06:00Z">
              <w:rPr>
                <w:i w:val="0"/>
                <w:iCs w:val="0"/>
              </w:rPr>
            </w:rPrChange>
          </w:rPr>
          <w:delText xml:space="preserve">Figure </w:delText>
        </w:r>
        <w:r w:rsidR="00827193" w:rsidRPr="0042178B" w:rsidDel="00F85A48">
          <w:rPr>
            <w:rPrChange w:id="466" w:author="Surbhi Shankar" w:date="2017-04-26T15:06:00Z">
              <w:rPr>
                <w:i w:val="0"/>
                <w:iCs w:val="0"/>
                <w:noProof/>
              </w:rPr>
            </w:rPrChange>
          </w:rPr>
          <w:fldChar w:fldCharType="begin"/>
        </w:r>
        <w:r w:rsidR="00827193" w:rsidRPr="0042178B" w:rsidDel="00F85A48">
          <w:rPr>
            <w:rPrChange w:id="467" w:author="Surbhi Shankar" w:date="2017-04-26T15:06:00Z">
              <w:rPr>
                <w:i w:val="0"/>
                <w:iCs w:val="0"/>
              </w:rPr>
            </w:rPrChange>
          </w:rPr>
          <w:delInstrText xml:space="preserve"> SEQ Figure \* ARABIC </w:delInstrText>
        </w:r>
        <w:r w:rsidR="00827193" w:rsidRPr="0042178B" w:rsidDel="00F85A48">
          <w:rPr>
            <w:rPrChange w:id="468" w:author="Surbhi Shankar" w:date="2017-04-26T15:06:00Z">
              <w:rPr>
                <w:i w:val="0"/>
                <w:iCs w:val="0"/>
                <w:noProof/>
              </w:rPr>
            </w:rPrChange>
          </w:rPr>
          <w:fldChar w:fldCharType="separate"/>
        </w:r>
        <w:r w:rsidR="00652B18" w:rsidRPr="0042178B" w:rsidDel="00F85A48">
          <w:rPr>
            <w:rPrChange w:id="469" w:author="Surbhi Shankar" w:date="2017-04-26T15:06:00Z">
              <w:rPr>
                <w:i w:val="0"/>
                <w:iCs w:val="0"/>
                <w:noProof/>
              </w:rPr>
            </w:rPrChange>
          </w:rPr>
          <w:delText>3</w:delText>
        </w:r>
        <w:r w:rsidR="00827193" w:rsidRPr="0042178B" w:rsidDel="00F85A48">
          <w:rPr>
            <w:rPrChange w:id="470" w:author="Surbhi Shankar" w:date="2017-04-26T15:06:00Z">
              <w:rPr>
                <w:i w:val="0"/>
                <w:iCs w:val="0"/>
                <w:noProof/>
              </w:rPr>
            </w:rPrChange>
          </w:rPr>
          <w:fldChar w:fldCharType="end"/>
        </w:r>
        <w:r w:rsidRPr="0042178B" w:rsidDel="00F85A48">
          <w:rPr>
            <w:rPrChange w:id="471" w:author="Surbhi Shankar" w:date="2017-04-26T15:06:00Z">
              <w:rPr>
                <w:i w:val="0"/>
                <w:iCs w:val="0"/>
              </w:rPr>
            </w:rPrChange>
          </w:rPr>
          <w:delText>: JSON format for Timeline Visualization.</w:delText>
        </w:r>
        <w:bookmarkEnd w:id="462"/>
        <w:bookmarkEnd w:id="463"/>
      </w:del>
    </w:p>
    <w:p w14:paraId="23513808" w14:textId="09121D30" w:rsidR="00820C89" w:rsidRPr="0042178B" w:rsidDel="00EF0AB6" w:rsidRDefault="0037509B">
      <w:pPr>
        <w:pStyle w:val="Heading1"/>
        <w:jc w:val="center"/>
        <w:rPr>
          <w:del w:id="472" w:author="Surbhi Shankar" w:date="2017-04-26T14:35:00Z"/>
          <w:rPrChange w:id="473" w:author="Surbhi Shankar" w:date="2017-04-26T15:06:00Z">
            <w:rPr>
              <w:del w:id="474" w:author="Surbhi Shankar" w:date="2017-04-26T14:35:00Z"/>
              <w:rFonts w:asciiTheme="majorHAnsi" w:hAnsiTheme="majorHAnsi" w:cs="Times New Roman"/>
              <w:sz w:val="24"/>
              <w:szCs w:val="24"/>
            </w:rPr>
          </w:rPrChange>
        </w:rPr>
        <w:pPrChange w:id="475" w:author="Surbhi Shankar" w:date="2017-04-26T15:22:00Z">
          <w:pPr/>
        </w:pPrChange>
      </w:pPr>
      <w:del w:id="476" w:author="Surbhi Shankar" w:date="2017-04-26T14:34:00Z">
        <w:r w:rsidRPr="0042178B" w:rsidDel="00EF0AB6">
          <w:rPr>
            <w:rPrChange w:id="477" w:author="Surbhi Shankar" w:date="2017-04-26T15:06:00Z">
              <w:rPr>
                <w:rFonts w:asciiTheme="majorHAnsi" w:hAnsiTheme="majorHAnsi" w:cs="Times New Roman"/>
                <w:sz w:val="24"/>
                <w:szCs w:val="24"/>
              </w:rPr>
            </w:rPrChange>
          </w:rPr>
          <w:br w:type="page"/>
        </w:r>
      </w:del>
    </w:p>
    <w:p w14:paraId="7DDF6318" w14:textId="77777777" w:rsidR="00820C89" w:rsidRPr="0042178B" w:rsidRDefault="00820C89">
      <w:pPr>
        <w:pStyle w:val="Heading1"/>
        <w:jc w:val="center"/>
        <w:pPrChange w:id="478" w:author="Surbhi Shankar" w:date="2017-04-26T15:22:00Z">
          <w:pPr>
            <w:pStyle w:val="Heading1"/>
            <w:numPr>
              <w:numId w:val="7"/>
            </w:numPr>
            <w:ind w:left="720" w:hanging="360"/>
            <w:jc w:val="center"/>
          </w:pPr>
        </w:pPrChange>
      </w:pPr>
      <w:bookmarkStart w:id="479" w:name="_Toc481025646"/>
      <w:commentRangeStart w:id="480"/>
      <w:r w:rsidRPr="0042178B">
        <w:t>I</w:t>
      </w:r>
      <w:r w:rsidRPr="00044A7F">
        <w:t>ntroduction</w:t>
      </w:r>
      <w:commentRangeEnd w:id="480"/>
      <w:r w:rsidR="004C0F23" w:rsidRPr="0042178B">
        <w:rPr>
          <w:rStyle w:val="CommentReference"/>
          <w:sz w:val="32"/>
          <w:szCs w:val="32"/>
          <w:rPrChange w:id="481" w:author="Surbhi Shankar" w:date="2017-04-26T15:06:00Z">
            <w:rPr>
              <w:rStyle w:val="CommentReference"/>
              <w:rFonts w:asciiTheme="minorHAnsi" w:eastAsiaTheme="minorHAnsi" w:hAnsiTheme="minorHAnsi" w:cstheme="minorBidi"/>
              <w:color w:val="auto"/>
            </w:rPr>
          </w:rPrChange>
        </w:rPr>
        <w:commentReference w:id="480"/>
      </w:r>
      <w:bookmarkEnd w:id="479"/>
    </w:p>
    <w:p w14:paraId="7DE987E6" w14:textId="1BDE0AD2" w:rsidR="00BA7F2E" w:rsidRPr="00BA7F2E" w:rsidRDefault="00044A7F">
      <w:pPr>
        <w:pStyle w:val="ListParagraph"/>
        <w:tabs>
          <w:tab w:val="left" w:pos="3075"/>
        </w:tabs>
        <w:pPrChange w:id="482" w:author="Surbhi Shankar" w:date="2017-04-26T15:22:00Z">
          <w:pPr>
            <w:pStyle w:val="ListParagraph"/>
          </w:pPr>
        </w:pPrChange>
      </w:pPr>
      <w:ins w:id="483" w:author="Surbhi Shankar" w:date="2017-04-26T15:22:00Z">
        <w:r>
          <w:tab/>
        </w:r>
      </w:ins>
    </w:p>
    <w:p w14:paraId="030F9040" w14:textId="77777777" w:rsidR="009A180E" w:rsidRDefault="004547F1"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Visual aspects are important for scholars and researchers of art history. As they are extending research in the field of born-digital domain, visual results for their searches are more effective and navigable than any current methods of presentations. The designs used in this project are more user-friendly and helps to access the web archives easily and is faster when compared to other methods. </w:t>
      </w:r>
    </w:p>
    <w:p w14:paraId="071D86F3" w14:textId="77777777" w:rsidR="009D29FA" w:rsidRDefault="009D29FA"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Currently, the web archives are presented in ways which may be difficult to search for a particular page that is required. It is difficult to search through every archived page to find what is needed. This process is more time consuming and also the interface may not be user-friendly. The image below shows how web archives are made accessible for research purposes, which may be inefficient sometimes. </w:t>
      </w:r>
    </w:p>
    <w:p w14:paraId="12CEC564" w14:textId="77777777" w:rsidR="006806D3" w:rsidRDefault="006806D3" w:rsidP="002C6E8E">
      <w:pPr>
        <w:tabs>
          <w:tab w:val="left" w:pos="1425"/>
          <w:tab w:val="center" w:pos="4680"/>
        </w:tabs>
        <w:rPr>
          <w:rFonts w:ascii="Times New Roman" w:hAnsi="Times New Roman" w:cs="Times New Roman"/>
          <w:sz w:val="24"/>
          <w:szCs w:val="24"/>
        </w:rPr>
      </w:pPr>
    </w:p>
    <w:p w14:paraId="21773EC6" w14:textId="77777777" w:rsidR="00017BBD" w:rsidRDefault="00486029" w:rsidP="00017BBD">
      <w:pPr>
        <w:keepNext/>
        <w:tabs>
          <w:tab w:val="left" w:pos="1425"/>
          <w:tab w:val="center" w:pos="4680"/>
        </w:tabs>
      </w:pPr>
      <w:r w:rsidRPr="00486029">
        <w:rPr>
          <w:rFonts w:ascii="Times New Roman" w:hAnsi="Times New Roman" w:cs="Times New Roman"/>
          <w:noProof/>
          <w:sz w:val="24"/>
          <w:szCs w:val="24"/>
        </w:rPr>
        <w:drawing>
          <wp:inline distT="0" distB="0" distL="0" distR="0" wp14:anchorId="152BB989" wp14:editId="49798A3F">
            <wp:extent cx="5764579" cy="3171825"/>
            <wp:effectExtent l="0" t="0" r="7620" b="0"/>
            <wp:docPr id="5" name="Picture 5" descr="Z:\public_html\Project\photoroller\Project report\Images\wayback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wayback machin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966" cy="3172588"/>
                    </a:xfrm>
                    <a:prstGeom prst="rect">
                      <a:avLst/>
                    </a:prstGeom>
                    <a:noFill/>
                    <a:ln>
                      <a:noFill/>
                    </a:ln>
                  </pic:spPr>
                </pic:pic>
              </a:graphicData>
            </a:graphic>
          </wp:inline>
        </w:drawing>
      </w:r>
    </w:p>
    <w:p w14:paraId="76AFF806" w14:textId="7FDC4D70" w:rsidR="009D29FA" w:rsidRDefault="00017BBD" w:rsidP="00017BBD">
      <w:pPr>
        <w:pStyle w:val="Caption"/>
        <w:jc w:val="center"/>
        <w:rPr>
          <w:rFonts w:ascii="Times New Roman" w:hAnsi="Times New Roman" w:cs="Times New Roman"/>
          <w:sz w:val="24"/>
          <w:szCs w:val="24"/>
        </w:rPr>
      </w:pPr>
      <w:bookmarkStart w:id="484" w:name="_Toc480668461"/>
      <w:bookmarkStart w:id="485" w:name="_Toc480668516"/>
      <w:r>
        <w:t xml:space="preserve">Figure </w:t>
      </w:r>
      <w:del w:id="486" w:author="Surbhi Shankar" w:date="2017-04-26T16:23:00Z">
        <w:r w:rsidR="00827193" w:rsidDel="00657EDD">
          <w:fldChar w:fldCharType="begin"/>
        </w:r>
        <w:r w:rsidR="00827193" w:rsidDel="00657EDD">
          <w:delInstrText xml:space="preserve"> SEQ Figure \* ARABIC </w:delInstrText>
        </w:r>
        <w:r w:rsidR="00827193" w:rsidDel="00657EDD">
          <w:fldChar w:fldCharType="separate"/>
        </w:r>
        <w:r w:rsidR="00652B18" w:rsidDel="00657EDD">
          <w:rPr>
            <w:noProof/>
          </w:rPr>
          <w:delText>4</w:delText>
        </w:r>
        <w:r w:rsidR="00827193" w:rsidDel="00657EDD">
          <w:rPr>
            <w:noProof/>
          </w:rPr>
          <w:fldChar w:fldCharType="end"/>
        </w:r>
      </w:del>
      <w:ins w:id="487" w:author="Surbhi Shankar" w:date="2017-04-26T16:23:00Z">
        <w:r w:rsidR="00657EDD">
          <w:t>1</w:t>
        </w:r>
      </w:ins>
      <w:r>
        <w:t>: Visualizations on Wayback machine website using calendar view and bar graph.</w:t>
      </w:r>
      <w:bookmarkEnd w:id="484"/>
      <w:bookmarkEnd w:id="485"/>
    </w:p>
    <w:p w14:paraId="57CAE851" w14:textId="77777777" w:rsidR="00486029" w:rsidRDefault="00486029" w:rsidP="002C6E8E">
      <w:pPr>
        <w:tabs>
          <w:tab w:val="left" w:pos="1425"/>
          <w:tab w:val="center" w:pos="4680"/>
        </w:tabs>
        <w:rPr>
          <w:rFonts w:ascii="Times New Roman" w:hAnsi="Times New Roman" w:cs="Times New Roman"/>
          <w:sz w:val="24"/>
          <w:szCs w:val="24"/>
        </w:rPr>
      </w:pPr>
    </w:p>
    <w:p w14:paraId="1E3F3D7A" w14:textId="77777777" w:rsidR="00F161D2" w:rsidRDefault="00486029" w:rsidP="00F161D2">
      <w:pPr>
        <w:keepNext/>
        <w:tabs>
          <w:tab w:val="left" w:pos="1425"/>
          <w:tab w:val="center" w:pos="4680"/>
        </w:tabs>
      </w:pPr>
      <w:r w:rsidRPr="00486029">
        <w:rPr>
          <w:rFonts w:ascii="Times New Roman" w:hAnsi="Times New Roman" w:cs="Times New Roman"/>
          <w:noProof/>
          <w:sz w:val="24"/>
          <w:szCs w:val="24"/>
        </w:rPr>
        <w:drawing>
          <wp:inline distT="0" distB="0" distL="0" distR="0" wp14:anchorId="56B965AE" wp14:editId="1AF0E6C3">
            <wp:extent cx="6013450" cy="2495550"/>
            <wp:effectExtent l="0" t="0" r="6350" b="0"/>
            <wp:docPr id="6" name="Picture 6" descr="Z:\public_html\Project\photoroller\Project report\Images\Archive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ublic_html\Project\photoroller\Project report\Images\Archive_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26972" cy="2501162"/>
                    </a:xfrm>
                    <a:prstGeom prst="rect">
                      <a:avLst/>
                    </a:prstGeom>
                    <a:noFill/>
                    <a:ln>
                      <a:noFill/>
                    </a:ln>
                  </pic:spPr>
                </pic:pic>
              </a:graphicData>
            </a:graphic>
          </wp:inline>
        </w:drawing>
      </w:r>
    </w:p>
    <w:p w14:paraId="7B2620D2" w14:textId="58BABE9D" w:rsidR="00486029" w:rsidRDefault="00F161D2" w:rsidP="00F161D2">
      <w:pPr>
        <w:pStyle w:val="Caption"/>
        <w:jc w:val="center"/>
      </w:pPr>
      <w:bookmarkStart w:id="488" w:name="_Toc480668462"/>
      <w:bookmarkStart w:id="489" w:name="_Toc480668517"/>
      <w:r>
        <w:t xml:space="preserve">Figure </w:t>
      </w:r>
      <w:ins w:id="490" w:author="Surbhi Shankar" w:date="2017-04-26T16:23:00Z">
        <w:r w:rsidR="00657EDD">
          <w:t>2</w:t>
        </w:r>
      </w:ins>
      <w:del w:id="491" w:author="Surbhi Shankar" w:date="2017-04-26T16:23:00Z">
        <w:r w:rsidR="00827193" w:rsidDel="00657EDD">
          <w:fldChar w:fldCharType="begin"/>
        </w:r>
        <w:r w:rsidR="00827193" w:rsidDel="00657EDD">
          <w:delInstrText xml:space="preserve"> SEQ Figure \* ARABIC </w:delInstrText>
        </w:r>
        <w:r w:rsidR="00827193" w:rsidDel="00657EDD">
          <w:fldChar w:fldCharType="separate"/>
        </w:r>
        <w:r w:rsidR="00652B18" w:rsidDel="00657EDD">
          <w:rPr>
            <w:noProof/>
          </w:rPr>
          <w:delText>5</w:delText>
        </w:r>
        <w:r w:rsidR="00827193" w:rsidDel="00657EDD">
          <w:rPr>
            <w:noProof/>
          </w:rPr>
          <w:fldChar w:fldCharType="end"/>
        </w:r>
      </w:del>
      <w:r>
        <w:t>: One of CUL's Archived webpage collections, which needs a user to open every link to see how the website evolved.</w:t>
      </w:r>
      <w:bookmarkEnd w:id="488"/>
      <w:bookmarkEnd w:id="489"/>
    </w:p>
    <w:p w14:paraId="00C61EA4" w14:textId="77777777" w:rsidR="00F161D2" w:rsidRPr="00F161D2" w:rsidRDefault="00F161D2" w:rsidP="00F161D2"/>
    <w:p w14:paraId="4B9220EA" w14:textId="46F70C86" w:rsidR="00A10A62" w:rsidRDefault="00634573"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based on the archived pages from Archive-It collections which belongs to NYARC and CUL. </w:t>
      </w:r>
      <w:r w:rsidR="00A10A62">
        <w:rPr>
          <w:rFonts w:ascii="Times New Roman" w:hAnsi="Times New Roman" w:cs="Times New Roman"/>
          <w:sz w:val="24"/>
          <w:szCs w:val="24"/>
        </w:rPr>
        <w:t xml:space="preserve">This project can be used with an implementation </w:t>
      </w:r>
      <w:commentRangeStart w:id="492"/>
      <w:r w:rsidR="00A10A62">
        <w:rPr>
          <w:rFonts w:ascii="Times New Roman" w:hAnsi="Times New Roman" w:cs="Times New Roman"/>
          <w:sz w:val="24"/>
          <w:szCs w:val="24"/>
        </w:rPr>
        <w:t xml:space="preserve">of Ahmed AlSum’s 2014 ECIR paper </w:t>
      </w:r>
      <w:commentRangeEnd w:id="492"/>
      <w:r w:rsidR="004435F8">
        <w:rPr>
          <w:rStyle w:val="CommentReference"/>
        </w:rPr>
        <w:commentReference w:id="492"/>
      </w:r>
      <w:r w:rsidR="00A10A62">
        <w:rPr>
          <w:rFonts w:ascii="Times New Roman" w:hAnsi="Times New Roman" w:cs="Times New Roman"/>
          <w:sz w:val="24"/>
          <w:szCs w:val="24"/>
        </w:rPr>
        <w:t>titled “Thumbnail Summarization Techniques for Web Archives”</w:t>
      </w:r>
      <w:r w:rsidR="00534474" w:rsidRPr="00534474">
        <w:rPr>
          <w:rStyle w:val="FootnoteReference"/>
          <w:rFonts w:ascii="Times New Roman" w:hAnsi="Times New Roman" w:cs="Times New Roman"/>
          <w:sz w:val="24"/>
          <w:szCs w:val="24"/>
        </w:rPr>
        <w:t xml:space="preserve"> </w:t>
      </w:r>
      <w:r w:rsidR="00534474">
        <w:rPr>
          <w:rStyle w:val="FootnoteReference"/>
          <w:rFonts w:ascii="Times New Roman" w:hAnsi="Times New Roman" w:cs="Times New Roman"/>
          <w:sz w:val="24"/>
          <w:szCs w:val="24"/>
        </w:rPr>
        <w:footnoteReference w:id="1"/>
      </w:r>
      <w:r w:rsidR="00A10A62">
        <w:rPr>
          <w:rFonts w:ascii="Times New Roman" w:hAnsi="Times New Roman" w:cs="Times New Roman"/>
          <w:sz w:val="24"/>
          <w:szCs w:val="24"/>
        </w:rPr>
        <w:t>, which</w:t>
      </w:r>
      <w:r w:rsidR="00D30132">
        <w:rPr>
          <w:rFonts w:ascii="Times New Roman" w:hAnsi="Times New Roman" w:cs="Times New Roman"/>
          <w:sz w:val="24"/>
          <w:szCs w:val="24"/>
        </w:rPr>
        <w:t xml:space="preserve"> Mr. Mat </w:t>
      </w:r>
      <w:r w:rsidR="00A10A62">
        <w:rPr>
          <w:rFonts w:ascii="Times New Roman" w:hAnsi="Times New Roman" w:cs="Times New Roman"/>
          <w:sz w:val="24"/>
          <w:szCs w:val="24"/>
        </w:rPr>
        <w:t>Kelly and team worked on. This is an implementation for Web Archiving Incentive Program for Columbia University Libraries’ grant, “Visualizing Digital Collections of Web Archives</w:t>
      </w:r>
      <w:ins w:id="496" w:author="Surbhi Shankar" w:date="2017-04-26T14:59:00Z">
        <w:r w:rsidR="009143F0">
          <w:rPr>
            <w:rFonts w:ascii="Times New Roman" w:hAnsi="Times New Roman" w:cs="Times New Roman"/>
            <w:sz w:val="24"/>
            <w:szCs w:val="24"/>
          </w:rPr>
          <w:t>”.</w:t>
        </w:r>
      </w:ins>
      <w:ins w:id="497" w:author="Surbhi Shankar" w:date="2017-04-26T16:41:00Z">
        <w:r w:rsidR="005264D4">
          <w:rPr>
            <w:rFonts w:ascii="Times New Roman" w:hAnsi="Times New Roman" w:cs="Times New Roman"/>
            <w:sz w:val="24"/>
            <w:szCs w:val="24"/>
          </w:rPr>
          <w:t xml:space="preserve"> The algorithm implemented </w:t>
        </w:r>
      </w:ins>
      <w:ins w:id="498" w:author="Surbhi Shankar" w:date="2017-04-26T16:42:00Z">
        <w:r w:rsidR="005264D4">
          <w:rPr>
            <w:rFonts w:ascii="Times New Roman" w:hAnsi="Times New Roman" w:cs="Times New Roman"/>
            <w:sz w:val="24"/>
            <w:szCs w:val="24"/>
          </w:rPr>
          <w:t xml:space="preserve">crawls through the web pages and </w:t>
        </w:r>
      </w:ins>
      <w:ins w:id="499" w:author="Surbhi Shankar" w:date="2017-04-26T16:41:00Z">
        <w:r w:rsidR="005264D4">
          <w:rPr>
            <w:rFonts w:ascii="Times New Roman" w:hAnsi="Times New Roman" w:cs="Times New Roman"/>
            <w:sz w:val="24"/>
            <w:szCs w:val="24"/>
          </w:rPr>
          <w:t xml:space="preserve">creates hash values </w:t>
        </w:r>
      </w:ins>
      <w:ins w:id="500" w:author="Surbhi Shankar" w:date="2017-04-26T16:42:00Z">
        <w:r w:rsidR="005264D4">
          <w:rPr>
            <w:rFonts w:ascii="Times New Roman" w:hAnsi="Times New Roman" w:cs="Times New Roman"/>
            <w:sz w:val="24"/>
            <w:szCs w:val="24"/>
          </w:rPr>
          <w:t>for each of the archived versions</w:t>
        </w:r>
      </w:ins>
      <w:ins w:id="501" w:author="Surbhi Shankar" w:date="2017-04-26T16:44:00Z">
        <w:r w:rsidR="005264D4">
          <w:rPr>
            <w:rFonts w:ascii="Times New Roman" w:hAnsi="Times New Roman" w:cs="Times New Roman"/>
            <w:sz w:val="24"/>
            <w:szCs w:val="24"/>
          </w:rPr>
          <w:t xml:space="preserve"> based on how distinct they are from each other</w:t>
        </w:r>
      </w:ins>
      <w:ins w:id="502" w:author="Surbhi Shankar" w:date="2017-04-26T16:42:00Z">
        <w:r w:rsidR="005264D4">
          <w:rPr>
            <w:rFonts w:ascii="Times New Roman" w:hAnsi="Times New Roman" w:cs="Times New Roman"/>
            <w:sz w:val="24"/>
            <w:szCs w:val="24"/>
          </w:rPr>
          <w:t xml:space="preserve">. The </w:t>
        </w:r>
      </w:ins>
      <w:ins w:id="503" w:author="Surbhi Shankar" w:date="2017-04-26T16:43:00Z">
        <w:r w:rsidR="005264D4">
          <w:rPr>
            <w:rFonts w:ascii="Times New Roman" w:hAnsi="Times New Roman" w:cs="Times New Roman"/>
            <w:sz w:val="24"/>
            <w:szCs w:val="24"/>
          </w:rPr>
          <w:t>output would be a list of archived versions whi</w:t>
        </w:r>
        <w:r w:rsidR="00DE3138">
          <w:rPr>
            <w:rFonts w:ascii="Times New Roman" w:hAnsi="Times New Roman" w:cs="Times New Roman"/>
            <w:sz w:val="24"/>
            <w:szCs w:val="24"/>
          </w:rPr>
          <w:t xml:space="preserve">ch are distinct from each other. All the URLs are dumped into a text file which can be used as a data source for this project and JSON file can be </w:t>
        </w:r>
      </w:ins>
      <w:ins w:id="504" w:author="Surbhi Shankar" w:date="2017-04-26T16:45:00Z">
        <w:r w:rsidR="00DE3138">
          <w:rPr>
            <w:rFonts w:ascii="Times New Roman" w:hAnsi="Times New Roman" w:cs="Times New Roman"/>
            <w:sz w:val="24"/>
            <w:szCs w:val="24"/>
          </w:rPr>
          <w:t>created</w:t>
        </w:r>
      </w:ins>
      <w:ins w:id="505" w:author="Surbhi Shankar" w:date="2017-04-26T16:43:00Z">
        <w:r w:rsidR="00DE3138">
          <w:rPr>
            <w:rFonts w:ascii="Times New Roman" w:hAnsi="Times New Roman" w:cs="Times New Roman"/>
            <w:sz w:val="24"/>
            <w:szCs w:val="24"/>
          </w:rPr>
          <w:t xml:space="preserve"> </w:t>
        </w:r>
      </w:ins>
      <w:ins w:id="506" w:author="Surbhi Shankar" w:date="2017-04-26T16:45:00Z">
        <w:r w:rsidR="00DE3138">
          <w:rPr>
            <w:rFonts w:ascii="Times New Roman" w:hAnsi="Times New Roman" w:cs="Times New Roman"/>
            <w:sz w:val="24"/>
            <w:szCs w:val="24"/>
          </w:rPr>
          <w:t>from it.</w:t>
        </w:r>
      </w:ins>
      <w:moveFromRangeStart w:id="507" w:author="Surbhi Shankar" w:date="2017-04-26T14:58:00Z" w:name="move480982040"/>
      <w:moveFrom w:id="508" w:author="Surbhi Shankar" w:date="2017-04-26T14:58:00Z">
        <w:r w:rsidR="00A10A62" w:rsidDel="00A167F4">
          <w:rPr>
            <w:rFonts w:ascii="Times New Roman" w:hAnsi="Times New Roman" w:cs="Times New Roman"/>
            <w:sz w:val="24"/>
            <w:szCs w:val="24"/>
          </w:rPr>
          <w:t xml:space="preserve">”. </w:t>
        </w:r>
        <w:commentRangeStart w:id="509"/>
        <w:r w:rsidR="00A10A62" w:rsidDel="00A167F4">
          <w:rPr>
            <w:rFonts w:ascii="Times New Roman" w:hAnsi="Times New Roman" w:cs="Times New Roman"/>
            <w:sz w:val="24"/>
            <w:szCs w:val="24"/>
          </w:rPr>
          <w:t>Mat Kelly helped me understand the parts of the implementation which is useful for my project. Also, explained the algorithm and the way the output is designed to work.</w:t>
        </w:r>
        <w:commentRangeEnd w:id="509"/>
        <w:r w:rsidR="004435F8" w:rsidDel="00A167F4">
          <w:rPr>
            <w:rStyle w:val="CommentReference"/>
          </w:rPr>
          <w:commentReference w:id="509"/>
        </w:r>
      </w:moveFrom>
      <w:moveFromRangeEnd w:id="507"/>
    </w:p>
    <w:p w14:paraId="400598B6" w14:textId="147C60F8" w:rsidR="00AB068E" w:rsidRDefault="00AB068E"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w:t>
      </w:r>
      <w:ins w:id="510" w:author="Surbhi Shankar" w:date="2017-04-26T16:48:00Z">
        <w:r w:rsidR="00E511E8">
          <w:rPr>
            <w:rFonts w:ascii="Times New Roman" w:hAnsi="Times New Roman" w:cs="Times New Roman"/>
            <w:sz w:val="24"/>
            <w:szCs w:val="24"/>
          </w:rPr>
          <w:t xml:space="preserve">a visualization design, </w:t>
        </w:r>
      </w:ins>
      <w:commentRangeStart w:id="511"/>
      <w:del w:id="512" w:author="Surbhi Shankar" w:date="2017-04-26T16:48:00Z">
        <w:r w:rsidDel="00E511E8">
          <w:rPr>
            <w:rFonts w:ascii="Times New Roman" w:hAnsi="Times New Roman" w:cs="Times New Roman"/>
            <w:sz w:val="24"/>
            <w:szCs w:val="24"/>
          </w:rPr>
          <w:delText xml:space="preserve">search result </w:delText>
        </w:r>
        <w:commentRangeEnd w:id="511"/>
        <w:r w:rsidR="004435F8" w:rsidDel="00E511E8">
          <w:rPr>
            <w:rStyle w:val="CommentReference"/>
          </w:rPr>
          <w:commentReference w:id="511"/>
        </w:r>
      </w:del>
      <w:r>
        <w:rPr>
          <w:rFonts w:ascii="Times New Roman" w:hAnsi="Times New Roman" w:cs="Times New Roman"/>
          <w:sz w:val="24"/>
          <w:szCs w:val="24"/>
        </w:rPr>
        <w:t xml:space="preserve">which has everything on a single screen is very helpful in terms of specific kinds of research and also as a tool for presenting the deployment of web archives in lectures and publications. This helps increase the use of web archives by the scholars, researchers </w:t>
      </w:r>
      <w:r>
        <w:rPr>
          <w:rFonts w:ascii="Times New Roman" w:hAnsi="Times New Roman" w:cs="Times New Roman"/>
          <w:sz w:val="24"/>
          <w:szCs w:val="24"/>
        </w:rPr>
        <w:lastRenderedPageBreak/>
        <w:t xml:space="preserve">and art historians, who have begun using the web archives extensively </w:t>
      </w:r>
      <w:r w:rsidR="00605B80">
        <w:rPr>
          <w:rFonts w:ascii="Times New Roman" w:hAnsi="Times New Roman" w:cs="Times New Roman"/>
          <w:sz w:val="24"/>
          <w:szCs w:val="24"/>
        </w:rPr>
        <w:t>to aid</w:t>
      </w:r>
      <w:r>
        <w:rPr>
          <w:rFonts w:ascii="Times New Roman" w:hAnsi="Times New Roman" w:cs="Times New Roman"/>
          <w:sz w:val="24"/>
          <w:szCs w:val="24"/>
        </w:rPr>
        <w:t xml:space="preserve"> their work.</w:t>
      </w:r>
      <w:r w:rsidR="001A10B4">
        <w:rPr>
          <w:rFonts w:ascii="Times New Roman" w:hAnsi="Times New Roman" w:cs="Times New Roman"/>
          <w:sz w:val="24"/>
          <w:szCs w:val="24"/>
        </w:rPr>
        <w:t xml:space="preserve"> NYARC supports and sees the potential advantage of having a visual and user-friendly interface of comprehensive snapshots of an artist’s preferred work highlights over time. This is a better way to study and research about artistry and history which is digitally captured through some of the websites.</w:t>
      </w:r>
    </w:p>
    <w:p w14:paraId="31C04C0B" w14:textId="77777777" w:rsidR="00BA27D0" w:rsidRDefault="009A1C19" w:rsidP="00BA7F2E">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CUL supports research on building web archives in thematic areas corresponding to existing collection strengths. The Human Rights web archives is a huge collection that belongs to CUL. The evolution of public areas and </w:t>
      </w:r>
      <w:r w:rsidR="00D36335">
        <w:rPr>
          <w:rFonts w:ascii="Times New Roman" w:hAnsi="Times New Roman" w:cs="Times New Roman"/>
          <w:sz w:val="24"/>
          <w:szCs w:val="24"/>
        </w:rPr>
        <w:t xml:space="preserve">environment in New York City are documented by the </w:t>
      </w:r>
      <w:r>
        <w:rPr>
          <w:rFonts w:ascii="Times New Roman" w:hAnsi="Times New Roman" w:cs="Times New Roman"/>
          <w:sz w:val="24"/>
          <w:szCs w:val="24"/>
        </w:rPr>
        <w:t>Avery Library Historic Preservation and Urban Planning web archive</w:t>
      </w:r>
      <w:r w:rsidR="00D36335">
        <w:rPr>
          <w:rFonts w:ascii="Times New Roman" w:hAnsi="Times New Roman" w:cs="Times New Roman"/>
          <w:sz w:val="24"/>
          <w:szCs w:val="24"/>
        </w:rPr>
        <w:t>. They publish all the essential and important information captured by non-governmental organizations, advocacy campaigns, parks conservancies, neighborhood associations and other such organizations and projects that is usually found online only.</w:t>
      </w:r>
    </w:p>
    <w:p w14:paraId="0E0F2198" w14:textId="77777777" w:rsidR="00F57669" w:rsidRDefault="00F57669">
      <w:pPr>
        <w:rPr>
          <w:ins w:id="513" w:author="Surbhi Shankar" w:date="2017-04-26T16:19:00Z"/>
          <w:rFonts w:ascii="Times New Roman" w:eastAsiaTheme="majorEastAsia" w:hAnsi="Times New Roman" w:cs="Times New Roman"/>
          <w:color w:val="365F91" w:themeColor="accent1" w:themeShade="BF"/>
          <w:sz w:val="24"/>
          <w:szCs w:val="24"/>
        </w:rPr>
      </w:pPr>
      <w:ins w:id="514" w:author="Surbhi Shankar" w:date="2017-04-26T16:19:00Z">
        <w:r>
          <w:rPr>
            <w:rFonts w:ascii="Times New Roman" w:hAnsi="Times New Roman" w:cs="Times New Roman"/>
            <w:sz w:val="24"/>
            <w:szCs w:val="24"/>
          </w:rPr>
          <w:br w:type="page"/>
        </w:r>
      </w:ins>
    </w:p>
    <w:p w14:paraId="75887F42" w14:textId="12FDC3EA" w:rsidR="00F57669" w:rsidRDefault="00F57669" w:rsidP="00F57669">
      <w:pPr>
        <w:pStyle w:val="Heading1"/>
        <w:jc w:val="center"/>
      </w:pPr>
      <w:bookmarkStart w:id="515" w:name="_Toc481025647"/>
      <w:ins w:id="516" w:author="Surbhi Shankar" w:date="2017-04-26T16:20:00Z">
        <w:r>
          <w:lastRenderedPageBreak/>
          <w:t>4</w:t>
        </w:r>
        <w:r>
          <w:tab/>
        </w:r>
      </w:ins>
      <w:moveToRangeStart w:id="517" w:author="Surbhi Shankar" w:date="2017-04-26T16:20:00Z" w:name="move480986928"/>
      <w:commentRangeStart w:id="518"/>
      <w:moveTo w:id="519" w:author="Surbhi Shankar" w:date="2017-04-26T16:20:00Z">
        <w:r>
          <w:t>Overview</w:t>
        </w:r>
        <w:commentRangeEnd w:id="518"/>
        <w:r>
          <w:rPr>
            <w:rStyle w:val="CommentReference"/>
            <w:rFonts w:asciiTheme="minorHAnsi" w:eastAsiaTheme="minorHAnsi" w:hAnsiTheme="minorHAnsi" w:cstheme="minorBidi"/>
            <w:color w:val="auto"/>
          </w:rPr>
          <w:commentReference w:id="518"/>
        </w:r>
      </w:moveTo>
      <w:bookmarkEnd w:id="515"/>
    </w:p>
    <w:p w14:paraId="10870C47" w14:textId="77777777" w:rsidR="00F57669" w:rsidRPr="000E75D4" w:rsidRDefault="00F57669" w:rsidP="00F57669"/>
    <w:p w14:paraId="27EEB8AA"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20" w:author="Surbhi Shankar" w:date="2017-04-26T16:20:00Z">
        <w:r>
          <w:rPr>
            <w:rFonts w:ascii="Times New Roman" w:hAnsi="Times New Roman" w:cs="Times New Roman"/>
            <w:sz w:val="24"/>
            <w:szCs w:val="24"/>
          </w:rPr>
          <w:t>This is a system which contains three different parts in it – three different kinds of TimeMaps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representing the archived web pages. Having a visual representation or thumbnails</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of each of the mementos</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is very useful and effective in quickly determining the evolution of the webpage over a certain period and also helps a user to focus on the webpage. I used JSON file for the data and used technologies like HTML, JavaScript, JQuery and Ajax to create all the visualizations.</w:t>
        </w:r>
        <w:r>
          <w:rPr>
            <w:rFonts w:ascii="Times New Roman" w:hAnsi="Times New Roman" w:cs="Times New Roman"/>
            <w:sz w:val="32"/>
            <w:szCs w:val="32"/>
          </w:rPr>
          <w:t xml:space="preserve"> </w:t>
        </w:r>
        <w:r>
          <w:rPr>
            <w:rFonts w:ascii="Times New Roman" w:hAnsi="Times New Roman" w:cs="Times New Roman"/>
            <w:sz w:val="24"/>
            <w:szCs w:val="24"/>
          </w:rPr>
          <w: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t>
        </w:r>
      </w:moveTo>
    </w:p>
    <w:p w14:paraId="0C2F266E"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27" w:author="Surbhi Shankar" w:date="2017-04-26T16:20:00Z">
        <w:r>
          <w:rPr>
            <w:rFonts w:ascii="Times New Roman" w:hAnsi="Times New Roman" w:cs="Times New Roman"/>
            <w:sz w:val="24"/>
            <w:szCs w:val="24"/>
          </w:rPr>
          <w:t>The idea behind “Image Slider Visualization” is to imitate the photo roller property used in a photo album in iPhoto. Simply by moving the cursor over the images, which are the snapshots of the archived pages of a particular collection, we can see the images sliding and click on the page that we are interested in exploring more. There are additional properties added to this visualization, Play/Pause buttons, for example.</w:t>
        </w:r>
      </w:moveTo>
    </w:p>
    <w:p w14:paraId="07E2072E"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28" w:author="Surbhi Shankar" w:date="2017-04-26T16:20:00Z">
        <w:r>
          <w:rPr>
            <w:rFonts w:ascii="Times New Roman" w:hAnsi="Times New Roman" w:cs="Times New Roman"/>
            <w:sz w:val="24"/>
            <w:szCs w:val="24"/>
          </w:rPr>
          <w:t xml:space="preserve">The “Image Grid View” is a much simpler representation that shows a responsive grid view to show all the snapshots of archived pages at one glance. This helps in viewing and comparing all the snapshots and choosing the ones that are subject of interest. The “Timeline View” is a very effective visualization of web archives as it represents the snapshots of the archived web pages on a time line based on the date that it was archived. Users can easily search and select the page based on year that the page was archived and also can see how distinct the pages are. </w:t>
        </w:r>
      </w:moveTo>
    </w:p>
    <w:p w14:paraId="053A328D" w14:textId="77777777" w:rsidR="00F57669" w:rsidRDefault="00F57669" w:rsidP="00F57669">
      <w:pPr>
        <w:keepNext/>
        <w:tabs>
          <w:tab w:val="left" w:pos="1425"/>
          <w:tab w:val="center" w:pos="4680"/>
        </w:tabs>
        <w:spacing w:line="360" w:lineRule="auto"/>
        <w:jc w:val="both"/>
      </w:pPr>
      <w:moveTo w:id="529" w:author="Surbhi Shankar" w:date="2017-04-26T16:20:00Z">
        <w:r w:rsidRPr="00966C50">
          <w:rPr>
            <w:rFonts w:ascii="Times New Roman" w:hAnsi="Times New Roman" w:cs="Times New Roman"/>
            <w:noProof/>
            <w:sz w:val="24"/>
            <w:szCs w:val="24"/>
            <w:rPrChange w:id="530" w:author="Unknown">
              <w:rPr>
                <w:noProof/>
              </w:rPr>
            </w:rPrChange>
          </w:rPr>
          <w:lastRenderedPageBreak/>
          <w:drawing>
            <wp:inline distT="0" distB="0" distL="0" distR="0" wp14:anchorId="15BFCF88" wp14:editId="7A895C42">
              <wp:extent cx="5562600" cy="4219575"/>
              <wp:effectExtent l="0" t="0" r="0" b="9525"/>
              <wp:docPr id="10" name="Picture 10"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moveTo>
    </w:p>
    <w:p w14:paraId="24B1FF99" w14:textId="49248642" w:rsidR="00F57669" w:rsidRPr="00966C50" w:rsidRDefault="00F57669" w:rsidP="00F57669">
      <w:pPr>
        <w:pStyle w:val="Caption"/>
        <w:jc w:val="center"/>
        <w:rPr>
          <w:rFonts w:ascii="Times New Roman" w:hAnsi="Times New Roman" w:cs="Times New Roman"/>
          <w:sz w:val="24"/>
          <w:szCs w:val="24"/>
        </w:rPr>
      </w:pPr>
      <w:moveTo w:id="531" w:author="Surbhi Shankar" w:date="2017-04-26T16:20:00Z">
        <w:r>
          <w:t xml:space="preserve">Figure </w:t>
        </w:r>
      </w:moveTo>
      <w:ins w:id="532" w:author="Surbhi Shankar" w:date="2017-04-26T16:24:00Z">
        <w:r w:rsidR="00657EDD">
          <w:t>3</w:t>
        </w:r>
      </w:ins>
      <w:moveTo w:id="533" w:author="Surbhi Shankar" w:date="2017-04-26T16:20:00Z">
        <w:del w:id="534" w:author="Surbhi Shankar" w:date="2017-04-26T16:24:00Z">
          <w:r w:rsidDel="00657EDD">
            <w:fldChar w:fldCharType="begin"/>
          </w:r>
          <w:r w:rsidDel="00657EDD">
            <w:delInstrText xml:space="preserve"> SEQ Figure \* ARABIC </w:delInstrText>
          </w:r>
          <w:r w:rsidDel="00657EDD">
            <w:fldChar w:fldCharType="separate"/>
          </w:r>
          <w:r w:rsidDel="00657EDD">
            <w:rPr>
              <w:noProof/>
            </w:rPr>
            <w:delText>6</w:delText>
          </w:r>
          <w:r w:rsidDel="00657EDD">
            <w:rPr>
              <w:noProof/>
            </w:rPr>
            <w:fldChar w:fldCharType="end"/>
          </w:r>
        </w:del>
        <w:r>
          <w:t>: Overview of the system</w:t>
        </w:r>
      </w:moveTo>
    </w:p>
    <w:p w14:paraId="5BA76925" w14:textId="77777777" w:rsidR="00F57669" w:rsidRDefault="00F57669" w:rsidP="00F57669">
      <w:pPr>
        <w:tabs>
          <w:tab w:val="left" w:pos="1425"/>
          <w:tab w:val="center" w:pos="4680"/>
        </w:tabs>
        <w:spacing w:line="360" w:lineRule="auto"/>
        <w:jc w:val="both"/>
        <w:rPr>
          <w:rFonts w:ascii="Times New Roman" w:hAnsi="Times New Roman" w:cs="Times New Roman"/>
          <w:sz w:val="24"/>
          <w:szCs w:val="24"/>
        </w:rPr>
      </w:pPr>
      <w:moveTo w:id="535" w:author="Surbhi Shankar" w:date="2017-04-26T16:20:00Z">
        <w:r>
          <w:rPr>
            <w:rFonts w:ascii="Times New Roman" w:hAnsi="Times New Roman" w:cs="Times New Roman"/>
            <w:sz w:val="24"/>
            <w:szCs w:val="24"/>
          </w:rPr>
          <w:t xml:space="preserve">To create timeline visualizations, I used the libraries that are used in Timeline Setter website - </w:t>
        </w:r>
        <w:r>
          <w:fldChar w:fldCharType="begin"/>
        </w:r>
        <w:r>
          <w:instrText xml:space="preserve"> HYPERLINK "https://www.propublica.org/special/tbi-psycho-platoon-timeline" </w:instrText>
        </w:r>
        <w:r>
          <w:fldChar w:fldCharType="separate"/>
        </w:r>
        <w:r w:rsidRPr="00790891">
          <w:rPr>
            <w:rStyle w:val="Hyperlink"/>
            <w:rFonts w:ascii="Times New Roman" w:hAnsi="Times New Roman" w:cs="Times New Roman"/>
            <w:sz w:val="24"/>
            <w:szCs w:val="24"/>
          </w:rPr>
          <w:t>https://www.propublica.org/special/tbi-psycho-platoon-timeline</w:t>
        </w:r>
        <w:r>
          <w:rPr>
            <w:rStyle w:val="Hyperlink"/>
            <w:rFonts w:ascii="Times New Roman" w:hAnsi="Times New Roman" w:cs="Times New Roman"/>
            <w:sz w:val="24"/>
            <w:szCs w:val="24"/>
          </w:rPr>
          <w:fldChar w:fldCharType="end"/>
        </w:r>
        <w:r>
          <w:rPr>
            <w:rFonts w:ascii="Times New Roman" w:hAnsi="Times New Roman" w:cs="Times New Roman"/>
            <w:sz w:val="24"/>
            <w:szCs w:val="24"/>
          </w:rPr>
          <w: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t>
        </w:r>
        <w:r>
          <w:fldChar w:fldCharType="begin"/>
        </w:r>
        <w:r>
          <w:instrText xml:space="preserve"> HYPERLINK "http://timestampconvert.com/" </w:instrText>
        </w:r>
        <w:r>
          <w:fldChar w:fldCharType="separate"/>
        </w:r>
        <w:r w:rsidRPr="00790891">
          <w:rPr>
            <w:rStyle w:val="Hyperlink"/>
            <w:rFonts w:ascii="Times New Roman" w:hAnsi="Times New Roman" w:cs="Times New Roman"/>
            <w:sz w:val="24"/>
            <w:szCs w:val="24"/>
          </w:rPr>
          <w:t>http://timestampconvert.com/</w:t>
        </w:r>
        <w:r>
          <w:rPr>
            <w:rStyle w:val="Hyperlink"/>
            <w:rFonts w:ascii="Times New Roman" w:hAnsi="Times New Roman" w:cs="Times New Roman"/>
            <w:sz w:val="24"/>
            <w:szCs w:val="24"/>
          </w:rPr>
          <w:fldChar w:fldCharType="end"/>
        </w:r>
      </w:moveTo>
    </w:p>
    <w:p w14:paraId="4079A51B" w14:textId="3F0234B0" w:rsidR="00F57669" w:rsidRDefault="00A83521" w:rsidP="00F57669">
      <w:pPr>
        <w:tabs>
          <w:tab w:val="left" w:pos="1425"/>
          <w:tab w:val="center" w:pos="4680"/>
        </w:tabs>
        <w:spacing w:line="360" w:lineRule="auto"/>
        <w:jc w:val="both"/>
        <w:rPr>
          <w:rFonts w:ascii="Times New Roman" w:hAnsi="Times New Roman" w:cs="Times New Roman"/>
          <w:sz w:val="24"/>
          <w:szCs w:val="24"/>
        </w:rPr>
      </w:pPr>
      <w:ins w:id="536" w:author="Surbhi Shankar" w:date="2017-04-26T21:03:00Z">
        <w:r>
          <w:rPr>
            <w:rFonts w:ascii="Times New Roman" w:hAnsi="Times New Roman" w:cs="Times New Roman"/>
            <w:sz w:val="24"/>
            <w:szCs w:val="24"/>
          </w:rPr>
          <w:t>A glimpse of the TimeMaps are shown</w:t>
        </w:r>
      </w:ins>
      <w:ins w:id="537" w:author="Surbhi Shankar" w:date="2017-04-26T21:04:00Z">
        <w:r>
          <w:rPr>
            <w:rFonts w:ascii="Times New Roman" w:hAnsi="Times New Roman" w:cs="Times New Roman"/>
            <w:sz w:val="24"/>
            <w:szCs w:val="24"/>
          </w:rPr>
          <w:t xml:space="preserve"> above </w:t>
        </w:r>
      </w:ins>
      <w:ins w:id="538" w:author="Surbhi Shankar" w:date="2017-04-26T21:03:00Z">
        <w:r>
          <w:rPr>
            <w:rFonts w:ascii="Times New Roman" w:hAnsi="Times New Roman" w:cs="Times New Roman"/>
            <w:sz w:val="24"/>
            <w:szCs w:val="24"/>
          </w:rPr>
          <w:t xml:space="preserve"> in Figure 3</w:t>
        </w:r>
      </w:ins>
      <w:ins w:id="539" w:author="Surbhi Shankar" w:date="2017-04-26T21:04:00Z">
        <w:r>
          <w:rPr>
            <w:rFonts w:ascii="Times New Roman" w:hAnsi="Times New Roman" w:cs="Times New Roman"/>
            <w:sz w:val="24"/>
            <w:szCs w:val="24"/>
          </w:rPr>
          <w:t xml:space="preserve">. </w:t>
        </w:r>
      </w:ins>
      <w:moveTo w:id="540" w:author="Surbhi Shankar" w:date="2017-04-26T16:20:00Z">
        <w:r w:rsidR="00F57669">
          <w:rPr>
            <w:rFonts w:ascii="Times New Roman" w:hAnsi="Times New Roman" w:cs="Times New Roman"/>
            <w:sz w:val="24"/>
            <w:szCs w:val="24"/>
          </w:rPr>
          <w:t xml:space="preserve">All the three visualization systems were put together using “iframe” tag in order to be able to compare the visual effectiveness of each of the representations. Insights for all of the visualizations are given in the section. Every archived collection is separately placed, the links for which are listed below. </w:t>
        </w:r>
        <w:del w:id="541" w:author="Surbhi Shankar" w:date="2017-04-26T16:20:00Z">
          <w:r w:rsidR="00F57669" w:rsidDel="00F57669">
            <w:rPr>
              <w:rFonts w:ascii="Times New Roman" w:hAnsi="Times New Roman" w:cs="Times New Roman"/>
              <w:sz w:val="24"/>
              <w:szCs w:val="24"/>
            </w:rPr>
            <w:br w:type="page"/>
          </w:r>
        </w:del>
      </w:moveTo>
    </w:p>
    <w:moveToRangeEnd w:id="517"/>
    <w:p w14:paraId="5D01D357" w14:textId="4462F135" w:rsidR="00F85A48" w:rsidRDefault="00BA7F2E">
      <w:pPr>
        <w:pStyle w:val="Heading1"/>
        <w:jc w:val="center"/>
        <w:rPr>
          <w:ins w:id="542" w:author="Surbhi Shankar" w:date="2017-04-26T14:33:00Z"/>
        </w:rPr>
        <w:pPrChange w:id="543" w:author="Surbhi Shankar" w:date="2017-04-26T14:34:00Z">
          <w:pPr>
            <w:pStyle w:val="Heading1"/>
            <w:numPr>
              <w:numId w:val="7"/>
            </w:numPr>
            <w:ind w:left="720" w:hanging="360"/>
            <w:jc w:val="center"/>
          </w:pPr>
        </w:pPrChange>
      </w:pPr>
      <w:r>
        <w:rPr>
          <w:rFonts w:ascii="Times New Roman" w:hAnsi="Times New Roman" w:cs="Times New Roman"/>
          <w:sz w:val="24"/>
          <w:szCs w:val="24"/>
        </w:rPr>
        <w:br w:type="page"/>
      </w:r>
      <w:bookmarkStart w:id="544" w:name="_Toc481025648"/>
      <w:ins w:id="545" w:author="Surbhi Shankar" w:date="2017-04-26T15:07:00Z">
        <w:r w:rsidR="00FB0118">
          <w:rPr>
            <w:rFonts w:ascii="Times New Roman" w:hAnsi="Times New Roman" w:cs="Times New Roman"/>
          </w:rPr>
          <w:lastRenderedPageBreak/>
          <w:t>5</w:t>
        </w:r>
        <w:r w:rsidR="004A0CFE">
          <w:rPr>
            <w:rFonts w:ascii="Times New Roman" w:hAnsi="Times New Roman" w:cs="Times New Roman"/>
          </w:rPr>
          <w:tab/>
        </w:r>
      </w:ins>
      <w:ins w:id="546" w:author="Surbhi Shankar" w:date="2017-04-26T14:33:00Z">
        <w:r w:rsidR="00F85A48">
          <w:t xml:space="preserve">Sources of Data and </w:t>
        </w:r>
      </w:ins>
      <w:ins w:id="547" w:author="Surbhi Shankar" w:date="2017-04-26T15:50:00Z">
        <w:r w:rsidR="00CD6C4B">
          <w:t xml:space="preserve">Data </w:t>
        </w:r>
      </w:ins>
      <w:ins w:id="548" w:author="Surbhi Shankar" w:date="2017-04-26T14:33:00Z">
        <w:r w:rsidR="00F85A48">
          <w:t>Cleaning</w:t>
        </w:r>
      </w:ins>
      <w:ins w:id="549" w:author="Surbhi Shankar" w:date="2017-04-26T15:50:00Z">
        <w:r w:rsidR="00B34AED">
          <w:t xml:space="preserve"> Process</w:t>
        </w:r>
      </w:ins>
      <w:bookmarkEnd w:id="544"/>
    </w:p>
    <w:p w14:paraId="2A158833" w14:textId="77777777" w:rsidR="00F85A48" w:rsidRPr="00BA7F2E" w:rsidRDefault="00F85A48" w:rsidP="00F85A48">
      <w:pPr>
        <w:pStyle w:val="ListParagraph"/>
        <w:rPr>
          <w:ins w:id="550" w:author="Surbhi Shankar" w:date="2017-04-26T14:33:00Z"/>
        </w:rPr>
      </w:pPr>
    </w:p>
    <w:p w14:paraId="1716CCF8" w14:textId="059C1FCE" w:rsidR="00F85A48" w:rsidRPr="0065281B" w:rsidRDefault="00F85A48" w:rsidP="00F85A48">
      <w:pPr>
        <w:tabs>
          <w:tab w:val="left" w:pos="1425"/>
          <w:tab w:val="center" w:pos="4680"/>
        </w:tabs>
        <w:spacing w:line="360" w:lineRule="auto"/>
        <w:jc w:val="both"/>
        <w:rPr>
          <w:ins w:id="551" w:author="Surbhi Shankar" w:date="2017-04-26T14:33:00Z"/>
          <w:rFonts w:ascii="Times New Roman" w:hAnsi="Times New Roman" w:cs="Times New Roman"/>
          <w:sz w:val="24"/>
          <w:szCs w:val="24"/>
        </w:rPr>
      </w:pPr>
      <w:ins w:id="552" w:author="Surbhi Shankar" w:date="2017-04-26T14:33:00Z">
        <w:r w:rsidRPr="0065281B">
          <w:rPr>
            <w:rFonts w:ascii="Times New Roman" w:hAnsi="Times New Roman" w:cs="Times New Roman"/>
            <w:sz w:val="24"/>
            <w:szCs w:val="24"/>
          </w:rPr>
          <w:t xml:space="preserve">Collecting data for this took a lot of time because NYARC and CUL have a vast </w:t>
        </w:r>
        <w:r>
          <w:rPr>
            <w:rFonts w:ascii="Times New Roman" w:hAnsi="Times New Roman" w:cs="Times New Roman"/>
            <w:sz w:val="24"/>
            <w:szCs w:val="24"/>
          </w:rPr>
          <w:t>collection of archived pages. Snap</w:t>
        </w:r>
        <w:r w:rsidRPr="0065281B">
          <w:rPr>
            <w:rFonts w:ascii="Times New Roman" w:hAnsi="Times New Roman" w:cs="Times New Roman"/>
            <w:sz w:val="24"/>
            <w:szCs w:val="24"/>
          </w:rPr>
          <w:t xml:space="preserve">shots of every page has been stored and used </w:t>
        </w:r>
      </w:ins>
      <w:ins w:id="553" w:author="Surbhi Shankar" w:date="2017-04-26T21:05:00Z">
        <w:r w:rsidR="009C7E44">
          <w:rPr>
            <w:rFonts w:ascii="Times New Roman" w:hAnsi="Times New Roman" w:cs="Times New Roman"/>
            <w:sz w:val="24"/>
            <w:szCs w:val="24"/>
          </w:rPr>
          <w:t>in the TimeMaps</w:t>
        </w:r>
      </w:ins>
      <w:ins w:id="554" w:author="Surbhi Shankar" w:date="2017-04-26T14:33:00Z">
        <w:r w:rsidRPr="0065281B">
          <w:rPr>
            <w:rFonts w:ascii="Times New Roman" w:hAnsi="Times New Roman" w:cs="Times New Roman"/>
            <w:sz w:val="24"/>
            <w:szCs w:val="24"/>
          </w:rPr>
          <w:t xml:space="preserve">. All the mementos are chosen from collections of the New York Art Resources and Consortium (NYARC) and Columbia University Libraries (CUL).  </w:t>
        </w:r>
        <w:r>
          <w:rPr>
            <w:rFonts w:ascii="Times New Roman" w:hAnsi="Times New Roman" w:cs="Times New Roman"/>
            <w:sz w:val="24"/>
            <w:szCs w:val="24"/>
          </w:rPr>
          <w:t xml:space="preserve">I selected some of the archived collections from NYARC and CUL which are distinct from each other. </w:t>
        </w:r>
        <w:commentRangeStart w:id="555"/>
        <w:r w:rsidRPr="0065281B">
          <w:rPr>
            <w:rFonts w:ascii="Times New Roman" w:hAnsi="Times New Roman" w:cs="Times New Roman"/>
            <w:sz w:val="24"/>
            <w:szCs w:val="24"/>
          </w:rPr>
          <w:t>Links for the same are displayed below.</w:t>
        </w:r>
        <w:commentRangeEnd w:id="555"/>
        <w:r>
          <w:rPr>
            <w:rStyle w:val="CommentReference"/>
          </w:rPr>
          <w:commentReference w:id="555"/>
        </w:r>
      </w:ins>
    </w:p>
    <w:p w14:paraId="60C201A9" w14:textId="77777777" w:rsidR="00F85A48" w:rsidRDefault="00F85A48" w:rsidP="00F85A48">
      <w:pPr>
        <w:pStyle w:val="ListParagraph"/>
        <w:numPr>
          <w:ilvl w:val="0"/>
          <w:numId w:val="2"/>
        </w:numPr>
        <w:tabs>
          <w:tab w:val="left" w:pos="1425"/>
          <w:tab w:val="center" w:pos="4680"/>
        </w:tabs>
        <w:spacing w:line="360" w:lineRule="auto"/>
        <w:jc w:val="both"/>
        <w:rPr>
          <w:ins w:id="556" w:author="Surbhi Shankar" w:date="2017-04-26T14:33:00Z"/>
          <w:rFonts w:asciiTheme="majorHAnsi" w:hAnsiTheme="majorHAnsi" w:cs="Times New Roman"/>
          <w:sz w:val="24"/>
          <w:szCs w:val="24"/>
        </w:rPr>
      </w:pPr>
      <w:ins w:id="557" w:author="Surbhi Shankar" w:date="2017-04-26T14:33:00Z">
        <w:r>
          <w:fldChar w:fldCharType="begin"/>
        </w:r>
        <w:r>
          <w:instrText xml:space="preserve"> HYPERLINK "https://wayback.archive-it.org/1068/*/http://www.cageprisoners.com/" </w:instrText>
        </w:r>
        <w:r>
          <w:fldChar w:fldCharType="separate"/>
        </w:r>
        <w:r w:rsidRPr="00F85DEC">
          <w:rPr>
            <w:rStyle w:val="Hyperlink"/>
            <w:rFonts w:asciiTheme="majorHAnsi" w:hAnsiTheme="majorHAnsi" w:cs="Times New Roman"/>
            <w:sz w:val="24"/>
            <w:szCs w:val="24"/>
          </w:rPr>
          <w:t>https://wayback.archive-it.org/1068/*/http://www.cageprisoners.com/</w:t>
        </w:r>
        <w:r>
          <w:rPr>
            <w:rStyle w:val="Hyperlink"/>
            <w:rFonts w:asciiTheme="majorHAnsi" w:hAnsiTheme="majorHAnsi" w:cs="Times New Roman"/>
            <w:sz w:val="24"/>
            <w:szCs w:val="24"/>
          </w:rPr>
          <w:fldChar w:fldCharType="end"/>
        </w:r>
      </w:ins>
    </w:p>
    <w:p w14:paraId="0DC699BF" w14:textId="77777777" w:rsidR="00F85A48" w:rsidRDefault="00F85A48" w:rsidP="00F85A48">
      <w:pPr>
        <w:pStyle w:val="ListParagraph"/>
        <w:numPr>
          <w:ilvl w:val="0"/>
          <w:numId w:val="2"/>
        </w:numPr>
        <w:tabs>
          <w:tab w:val="left" w:pos="1425"/>
          <w:tab w:val="center" w:pos="4680"/>
        </w:tabs>
        <w:spacing w:line="360" w:lineRule="auto"/>
        <w:jc w:val="both"/>
        <w:rPr>
          <w:ins w:id="558" w:author="Surbhi Shankar" w:date="2017-04-26T14:33:00Z"/>
          <w:rFonts w:asciiTheme="majorHAnsi" w:hAnsiTheme="majorHAnsi" w:cs="Times New Roman"/>
          <w:sz w:val="24"/>
          <w:szCs w:val="24"/>
        </w:rPr>
      </w:pPr>
      <w:ins w:id="559" w:author="Surbhi Shankar" w:date="2017-04-26T14:33:00Z">
        <w:r>
          <w:fldChar w:fldCharType="begin"/>
        </w:r>
        <w:r>
          <w:instrText xml:space="preserve"> HYPERLINK "https://wayback.archive-it.org/1757/*/http://www.brooklynbridgepark.org/" </w:instrText>
        </w:r>
        <w:r>
          <w:fldChar w:fldCharType="separate"/>
        </w:r>
        <w:r w:rsidRPr="00F85DEC">
          <w:rPr>
            <w:rStyle w:val="Hyperlink"/>
            <w:rFonts w:asciiTheme="majorHAnsi" w:hAnsiTheme="majorHAnsi" w:cs="Times New Roman"/>
            <w:sz w:val="24"/>
            <w:szCs w:val="24"/>
          </w:rPr>
          <w:t>https://wayback.archive-it.org/1757/*/http://www.brooklynbridgepark.org/</w:t>
        </w:r>
        <w:r>
          <w:rPr>
            <w:rStyle w:val="Hyperlink"/>
            <w:rFonts w:asciiTheme="majorHAnsi" w:hAnsiTheme="majorHAnsi" w:cs="Times New Roman"/>
            <w:sz w:val="24"/>
            <w:szCs w:val="24"/>
          </w:rPr>
          <w:fldChar w:fldCharType="end"/>
        </w:r>
      </w:ins>
    </w:p>
    <w:p w14:paraId="1704F6B3" w14:textId="77777777" w:rsidR="00F85A48" w:rsidRDefault="00F85A48" w:rsidP="00F85A48">
      <w:pPr>
        <w:pStyle w:val="ListParagraph"/>
        <w:numPr>
          <w:ilvl w:val="0"/>
          <w:numId w:val="2"/>
        </w:numPr>
        <w:tabs>
          <w:tab w:val="left" w:pos="1425"/>
          <w:tab w:val="center" w:pos="4680"/>
        </w:tabs>
        <w:spacing w:line="360" w:lineRule="auto"/>
        <w:jc w:val="both"/>
        <w:rPr>
          <w:ins w:id="560" w:author="Surbhi Shankar" w:date="2017-04-26T14:33:00Z"/>
          <w:rFonts w:asciiTheme="majorHAnsi" w:hAnsiTheme="majorHAnsi" w:cs="Times New Roman"/>
          <w:sz w:val="24"/>
          <w:szCs w:val="24"/>
        </w:rPr>
      </w:pPr>
      <w:ins w:id="561" w:author="Surbhi Shankar" w:date="2017-04-26T14:33:00Z">
        <w:r>
          <w:fldChar w:fldCharType="begin"/>
        </w:r>
        <w:r>
          <w:instrText xml:space="preserve"> HYPERLINK "https://wayback.archive-it.org/1068/*/http://www.cofadeh.hn/" </w:instrText>
        </w:r>
        <w:r>
          <w:fldChar w:fldCharType="separate"/>
        </w:r>
        <w:r w:rsidRPr="00F85DEC">
          <w:rPr>
            <w:rStyle w:val="Hyperlink"/>
            <w:rFonts w:asciiTheme="majorHAnsi" w:hAnsiTheme="majorHAnsi" w:cs="Times New Roman"/>
            <w:sz w:val="24"/>
            <w:szCs w:val="24"/>
          </w:rPr>
          <w:t>https://wayback.archive-it.org/1068/*/http://www.cofadeh.hn/</w:t>
        </w:r>
        <w:r>
          <w:rPr>
            <w:rStyle w:val="Hyperlink"/>
            <w:rFonts w:asciiTheme="majorHAnsi" w:hAnsiTheme="majorHAnsi" w:cs="Times New Roman"/>
            <w:sz w:val="24"/>
            <w:szCs w:val="24"/>
          </w:rPr>
          <w:fldChar w:fldCharType="end"/>
        </w:r>
      </w:ins>
    </w:p>
    <w:p w14:paraId="3479015A" w14:textId="77777777" w:rsidR="00F85A48" w:rsidRDefault="00F85A48" w:rsidP="00F85A48">
      <w:pPr>
        <w:pStyle w:val="ListParagraph"/>
        <w:numPr>
          <w:ilvl w:val="0"/>
          <w:numId w:val="2"/>
        </w:numPr>
        <w:tabs>
          <w:tab w:val="left" w:pos="1425"/>
          <w:tab w:val="center" w:pos="4680"/>
        </w:tabs>
        <w:spacing w:line="360" w:lineRule="auto"/>
        <w:jc w:val="both"/>
        <w:rPr>
          <w:ins w:id="562" w:author="Surbhi Shankar" w:date="2017-04-26T14:33:00Z"/>
          <w:rFonts w:asciiTheme="majorHAnsi" w:hAnsiTheme="majorHAnsi" w:cs="Times New Roman"/>
          <w:sz w:val="24"/>
          <w:szCs w:val="24"/>
        </w:rPr>
      </w:pPr>
      <w:ins w:id="563" w:author="Surbhi Shankar" w:date="2017-04-26T14:33:00Z">
        <w:r>
          <w:fldChar w:fldCharType="begin"/>
        </w:r>
        <w:r>
          <w:instrText xml:space="preserve"> HYPERLINK "https://wayback.archive-it.org/1068/*/http://gulflabor.org/" </w:instrText>
        </w:r>
        <w:r>
          <w:fldChar w:fldCharType="separate"/>
        </w:r>
        <w:r w:rsidRPr="00F85DEC">
          <w:rPr>
            <w:rStyle w:val="Hyperlink"/>
            <w:rFonts w:asciiTheme="majorHAnsi" w:hAnsiTheme="majorHAnsi" w:cs="Times New Roman"/>
            <w:sz w:val="24"/>
            <w:szCs w:val="24"/>
          </w:rPr>
          <w:t>https://wayback.archive-it.org/1068/*/http://gulflabor.org/</w:t>
        </w:r>
        <w:r>
          <w:rPr>
            <w:rStyle w:val="Hyperlink"/>
            <w:rFonts w:asciiTheme="majorHAnsi" w:hAnsiTheme="majorHAnsi" w:cs="Times New Roman"/>
            <w:sz w:val="24"/>
            <w:szCs w:val="24"/>
          </w:rPr>
          <w:fldChar w:fldCharType="end"/>
        </w:r>
      </w:ins>
    </w:p>
    <w:p w14:paraId="2135A8BF" w14:textId="77777777" w:rsidR="00F85A48" w:rsidRDefault="00F85A48" w:rsidP="00F85A48">
      <w:pPr>
        <w:pStyle w:val="ListParagraph"/>
        <w:numPr>
          <w:ilvl w:val="0"/>
          <w:numId w:val="2"/>
        </w:numPr>
        <w:tabs>
          <w:tab w:val="left" w:pos="1425"/>
          <w:tab w:val="center" w:pos="4680"/>
        </w:tabs>
        <w:spacing w:line="360" w:lineRule="auto"/>
        <w:jc w:val="both"/>
        <w:rPr>
          <w:ins w:id="564" w:author="Surbhi Shankar" w:date="2017-04-26T14:33:00Z"/>
          <w:rFonts w:asciiTheme="majorHAnsi" w:hAnsiTheme="majorHAnsi" w:cs="Times New Roman"/>
          <w:sz w:val="24"/>
          <w:szCs w:val="24"/>
        </w:rPr>
      </w:pPr>
      <w:ins w:id="565" w:author="Surbhi Shankar" w:date="2017-04-26T14:33:00Z">
        <w:r>
          <w:fldChar w:fldCharType="begin"/>
        </w:r>
        <w:r>
          <w:instrText xml:space="preserve"> HYPERLINK "https://wayback.archive-it.org/1757/*/http://www.atlanticyards.com/" </w:instrText>
        </w:r>
        <w:r>
          <w:fldChar w:fldCharType="separate"/>
        </w:r>
        <w:r w:rsidRPr="00F85DEC">
          <w:rPr>
            <w:rStyle w:val="Hyperlink"/>
            <w:rFonts w:asciiTheme="majorHAnsi" w:hAnsiTheme="majorHAnsi" w:cs="Times New Roman"/>
            <w:sz w:val="24"/>
            <w:szCs w:val="24"/>
          </w:rPr>
          <w:t>https://wayback.archive-it.org/1757/*/http://www.atlanticyards.com/</w:t>
        </w:r>
        <w:r>
          <w:rPr>
            <w:rStyle w:val="Hyperlink"/>
            <w:rFonts w:asciiTheme="majorHAnsi" w:hAnsiTheme="majorHAnsi" w:cs="Times New Roman"/>
            <w:sz w:val="24"/>
            <w:szCs w:val="24"/>
          </w:rPr>
          <w:fldChar w:fldCharType="end"/>
        </w:r>
      </w:ins>
    </w:p>
    <w:p w14:paraId="22977311" w14:textId="77777777" w:rsidR="00F85A48" w:rsidRDefault="00F85A48" w:rsidP="00F85A48">
      <w:pPr>
        <w:pStyle w:val="ListParagraph"/>
        <w:numPr>
          <w:ilvl w:val="0"/>
          <w:numId w:val="2"/>
        </w:numPr>
        <w:tabs>
          <w:tab w:val="left" w:pos="1425"/>
          <w:tab w:val="center" w:pos="4680"/>
        </w:tabs>
        <w:spacing w:line="360" w:lineRule="auto"/>
        <w:jc w:val="both"/>
        <w:rPr>
          <w:ins w:id="566" w:author="Surbhi Shankar" w:date="2017-04-26T14:33:00Z"/>
          <w:rFonts w:asciiTheme="majorHAnsi" w:hAnsiTheme="majorHAnsi" w:cs="Times New Roman"/>
          <w:sz w:val="24"/>
          <w:szCs w:val="24"/>
        </w:rPr>
      </w:pPr>
      <w:ins w:id="567" w:author="Surbhi Shankar" w:date="2017-04-26T14:33:00Z">
        <w:r>
          <w:fldChar w:fldCharType="begin"/>
        </w:r>
        <w:r>
          <w:instrText xml:space="preserve"> HYPERLINK "https://wayback.archive-it.org/4847/*/http:/peterblumgallery.com/" </w:instrText>
        </w:r>
        <w:r>
          <w:fldChar w:fldCharType="separate"/>
        </w:r>
        <w:r w:rsidRPr="00F85DEC">
          <w:rPr>
            <w:rStyle w:val="Hyperlink"/>
            <w:rFonts w:asciiTheme="majorHAnsi" w:hAnsiTheme="majorHAnsi" w:cs="Times New Roman"/>
            <w:sz w:val="24"/>
            <w:szCs w:val="24"/>
          </w:rPr>
          <w:t>https://wayback.archive-it.org/4847/*/http:/peterblumgallery.com/</w:t>
        </w:r>
        <w:r>
          <w:rPr>
            <w:rStyle w:val="Hyperlink"/>
            <w:rFonts w:asciiTheme="majorHAnsi" w:hAnsiTheme="majorHAnsi" w:cs="Times New Roman"/>
            <w:sz w:val="24"/>
            <w:szCs w:val="24"/>
          </w:rPr>
          <w:fldChar w:fldCharType="end"/>
        </w:r>
      </w:ins>
    </w:p>
    <w:p w14:paraId="27261830" w14:textId="77777777" w:rsidR="00F85A48" w:rsidRDefault="00F85A48" w:rsidP="00F85A48">
      <w:pPr>
        <w:pStyle w:val="ListParagraph"/>
        <w:numPr>
          <w:ilvl w:val="0"/>
          <w:numId w:val="2"/>
        </w:numPr>
        <w:tabs>
          <w:tab w:val="left" w:pos="1425"/>
          <w:tab w:val="center" w:pos="4680"/>
        </w:tabs>
        <w:spacing w:line="360" w:lineRule="auto"/>
        <w:jc w:val="both"/>
        <w:rPr>
          <w:ins w:id="568" w:author="Surbhi Shankar" w:date="2017-04-26T14:33:00Z"/>
          <w:rFonts w:asciiTheme="majorHAnsi" w:hAnsiTheme="majorHAnsi" w:cs="Times New Roman"/>
          <w:sz w:val="24"/>
          <w:szCs w:val="24"/>
        </w:rPr>
      </w:pPr>
      <w:ins w:id="569" w:author="Surbhi Shankar" w:date="2017-04-26T14:33:00Z">
        <w:r>
          <w:fldChar w:fldCharType="begin"/>
        </w:r>
        <w:r>
          <w:instrText xml:space="preserve"> HYPERLINK "http://wayback.archive-it.org/1068/*/http://www.amnesty.org/" </w:instrText>
        </w:r>
        <w:r>
          <w:fldChar w:fldCharType="separate"/>
        </w:r>
        <w:r w:rsidRPr="00F85DEC">
          <w:rPr>
            <w:rStyle w:val="Hyperlink"/>
            <w:rFonts w:asciiTheme="majorHAnsi" w:hAnsiTheme="majorHAnsi" w:cs="Times New Roman"/>
            <w:sz w:val="24"/>
            <w:szCs w:val="24"/>
          </w:rPr>
          <w:t>http://wayback.archive-it.org/1068/*/http://www.amnesty.org/</w:t>
        </w:r>
        <w:r>
          <w:rPr>
            <w:rStyle w:val="Hyperlink"/>
            <w:rFonts w:asciiTheme="majorHAnsi" w:hAnsiTheme="majorHAnsi" w:cs="Times New Roman"/>
            <w:sz w:val="24"/>
            <w:szCs w:val="24"/>
          </w:rPr>
          <w:fldChar w:fldCharType="end"/>
        </w:r>
      </w:ins>
    </w:p>
    <w:p w14:paraId="3B0AA86F" w14:textId="34735D85" w:rsidR="00AB41F3" w:rsidRPr="00AB41F3" w:rsidRDefault="00AB41F3">
      <w:pPr>
        <w:tabs>
          <w:tab w:val="left" w:pos="1425"/>
          <w:tab w:val="center" w:pos="4680"/>
        </w:tabs>
        <w:spacing w:line="360" w:lineRule="auto"/>
        <w:rPr>
          <w:ins w:id="570" w:author="Surbhi Shankar" w:date="2017-04-26T14:33:00Z"/>
          <w:rFonts w:asciiTheme="majorHAnsi" w:hAnsiTheme="majorHAnsi" w:cs="Times New Roman"/>
          <w:sz w:val="24"/>
          <w:szCs w:val="24"/>
          <w:rPrChange w:id="571" w:author="Surbhi Shankar" w:date="2017-04-26T21:01:00Z">
            <w:rPr>
              <w:ins w:id="572" w:author="Surbhi Shankar" w:date="2017-04-26T14:33:00Z"/>
            </w:rPr>
          </w:rPrChange>
        </w:rPr>
        <w:pPrChange w:id="573" w:author="Surbhi Shankar" w:date="2017-04-26T21:01:00Z">
          <w:pPr>
            <w:pStyle w:val="ListParagraph"/>
            <w:tabs>
              <w:tab w:val="left" w:pos="1425"/>
              <w:tab w:val="center" w:pos="4680"/>
            </w:tabs>
            <w:spacing w:line="360" w:lineRule="auto"/>
          </w:pPr>
        </w:pPrChange>
      </w:pPr>
    </w:p>
    <w:p w14:paraId="2B8EDB69" w14:textId="77777777" w:rsidR="00F85A48" w:rsidRDefault="00F85A48" w:rsidP="00F85A48">
      <w:pPr>
        <w:tabs>
          <w:tab w:val="left" w:pos="1425"/>
          <w:tab w:val="center" w:pos="4680"/>
        </w:tabs>
        <w:spacing w:line="360" w:lineRule="auto"/>
        <w:jc w:val="both"/>
        <w:rPr>
          <w:ins w:id="574" w:author="Surbhi Shankar" w:date="2017-04-26T14:33:00Z"/>
          <w:rFonts w:asciiTheme="majorHAnsi" w:hAnsiTheme="majorHAnsi" w:cs="Times New Roman"/>
          <w:sz w:val="24"/>
          <w:szCs w:val="24"/>
        </w:rPr>
      </w:pPr>
      <w:ins w:id="575" w:author="Surbhi Shankar" w:date="2017-04-26T14:33:00Z">
        <w:r>
          <w:rPr>
            <w:rFonts w:asciiTheme="majorHAnsi" w:hAnsiTheme="majorHAnsi" w:cs="Times New Roman"/>
            <w:sz w:val="24"/>
            <w:szCs w:val="24"/>
          </w:rPr>
          <w:t>The archived pages are hosted with the Internet Archive’s Archive-It service. NYARC’s collections are relatively smaller and more recent ones. On the contrary, CUL collection is vast and maintains a long-running human rights collection when compared to other collections.</w:t>
        </w:r>
      </w:ins>
    </w:p>
    <w:p w14:paraId="22842463" w14:textId="2D521BEF" w:rsidR="00F85A48" w:rsidRDefault="00F85A48" w:rsidP="00F85A48">
      <w:pPr>
        <w:tabs>
          <w:tab w:val="left" w:pos="1425"/>
          <w:tab w:val="center" w:pos="4680"/>
        </w:tabs>
        <w:spacing w:line="360" w:lineRule="auto"/>
        <w:jc w:val="both"/>
        <w:rPr>
          <w:ins w:id="576" w:author="Surbhi Shankar" w:date="2017-04-26T14:33:00Z"/>
          <w:rFonts w:asciiTheme="majorHAnsi" w:hAnsiTheme="majorHAnsi" w:cs="Times New Roman"/>
          <w:noProof/>
          <w:sz w:val="24"/>
          <w:szCs w:val="24"/>
        </w:rPr>
      </w:pPr>
      <w:ins w:id="577" w:author="Surbhi Shankar" w:date="2017-04-26T14:33:00Z">
        <w:r>
          <w:rPr>
            <w:rFonts w:asciiTheme="majorHAnsi" w:hAnsiTheme="majorHAnsi" w:cs="Times New Roman"/>
            <w:sz w:val="24"/>
            <w:szCs w:val="24"/>
          </w:rPr>
          <w:t xml:space="preserve">The URIs collected from these Archived collections and snapshots are stored. The path for the images and also the URIs are stored in a JSON file. JSON file is created using a </w:t>
        </w:r>
        <w:commentRangeStart w:id="578"/>
        <w:r>
          <w:rPr>
            <w:rFonts w:asciiTheme="majorHAnsi" w:hAnsiTheme="majorHAnsi" w:cs="Times New Roman"/>
            <w:sz w:val="24"/>
            <w:szCs w:val="24"/>
          </w:rPr>
          <w:t xml:space="preserve">python script. </w:t>
        </w:r>
        <w:commentRangeEnd w:id="578"/>
        <w:r>
          <w:rPr>
            <w:rStyle w:val="CommentReference"/>
          </w:rPr>
          <w:commentReference w:id="578"/>
        </w:r>
        <w:r>
          <w:rPr>
            <w:rFonts w:asciiTheme="majorHAnsi" w:hAnsiTheme="majorHAnsi" w:cs="Times New Roman"/>
            <w:sz w:val="24"/>
            <w:szCs w:val="24"/>
          </w:rPr>
          <w:t>Input for the python code will be a text file containing all</w:t>
        </w:r>
        <w:r w:rsidR="00657EDD">
          <w:rPr>
            <w:rFonts w:asciiTheme="majorHAnsi" w:hAnsiTheme="majorHAnsi" w:cs="Times New Roman"/>
            <w:sz w:val="24"/>
            <w:szCs w:val="24"/>
          </w:rPr>
          <w:t xml:space="preserve"> the URIs listed. Figure 4</w:t>
        </w:r>
        <w:r w:rsidR="00D00E1F">
          <w:rPr>
            <w:rFonts w:asciiTheme="majorHAnsi" w:hAnsiTheme="majorHAnsi" w:cs="Times New Roman"/>
            <w:sz w:val="24"/>
            <w:szCs w:val="24"/>
          </w:rPr>
          <w:t xml:space="preserve"> is a</w:t>
        </w:r>
        <w:r>
          <w:rPr>
            <w:rFonts w:asciiTheme="majorHAnsi" w:hAnsiTheme="majorHAnsi" w:cs="Times New Roman"/>
            <w:sz w:val="24"/>
            <w:szCs w:val="24"/>
          </w:rPr>
          <w:t xml:space="preserve"> snapshot of a sample JSON file</w:t>
        </w:r>
      </w:ins>
      <w:ins w:id="579" w:author="Surbhi Shankar" w:date="2017-04-26T16:18:00Z">
        <w:r w:rsidR="00D00E1F">
          <w:rPr>
            <w:rFonts w:asciiTheme="majorHAnsi" w:hAnsiTheme="majorHAnsi" w:cs="Times New Roman"/>
            <w:sz w:val="24"/>
            <w:szCs w:val="24"/>
          </w:rPr>
          <w:t xml:space="preserve"> which has been used for Image Grid and Image Slider</w:t>
        </w:r>
        <w:r w:rsidR="00EA1855">
          <w:rPr>
            <w:rFonts w:asciiTheme="majorHAnsi" w:hAnsiTheme="majorHAnsi" w:cs="Times New Roman"/>
            <w:sz w:val="24"/>
            <w:szCs w:val="24"/>
          </w:rPr>
          <w:t xml:space="preserve"> visualizations</w:t>
        </w:r>
      </w:ins>
      <w:ins w:id="580" w:author="Surbhi Shankar" w:date="2017-04-26T14:33:00Z">
        <w:r>
          <w:rPr>
            <w:rFonts w:asciiTheme="majorHAnsi" w:hAnsiTheme="majorHAnsi" w:cs="Times New Roman"/>
            <w:sz w:val="24"/>
            <w:szCs w:val="24"/>
          </w:rPr>
          <w:t>.</w:t>
        </w:r>
        <w:r w:rsidRPr="00F565B8">
          <w:rPr>
            <w:rFonts w:asciiTheme="majorHAnsi" w:hAnsiTheme="majorHAnsi" w:cs="Times New Roman"/>
            <w:noProof/>
            <w:sz w:val="24"/>
            <w:szCs w:val="24"/>
          </w:rPr>
          <w:t xml:space="preserve"> </w:t>
        </w:r>
      </w:ins>
    </w:p>
    <w:p w14:paraId="4274AA41" w14:textId="77777777" w:rsidR="00F85A48" w:rsidRDefault="00F85A48" w:rsidP="00F85A48">
      <w:pPr>
        <w:tabs>
          <w:tab w:val="left" w:pos="1425"/>
          <w:tab w:val="center" w:pos="4680"/>
        </w:tabs>
        <w:rPr>
          <w:ins w:id="581" w:author="Surbhi Shankar" w:date="2017-04-26T14:33:00Z"/>
          <w:rFonts w:asciiTheme="majorHAnsi" w:hAnsiTheme="majorHAnsi" w:cs="Times New Roman"/>
          <w:sz w:val="24"/>
          <w:szCs w:val="24"/>
        </w:rPr>
      </w:pPr>
    </w:p>
    <w:p w14:paraId="10B4539C" w14:textId="77777777" w:rsidR="00F85A48" w:rsidRDefault="00F85A48" w:rsidP="00F85A48">
      <w:pPr>
        <w:keepNext/>
        <w:tabs>
          <w:tab w:val="left" w:pos="1425"/>
          <w:tab w:val="center" w:pos="4680"/>
        </w:tabs>
        <w:jc w:val="center"/>
        <w:rPr>
          <w:ins w:id="582" w:author="Surbhi Shankar" w:date="2017-04-26T14:33:00Z"/>
        </w:rPr>
      </w:pPr>
      <w:commentRangeStart w:id="583"/>
      <w:ins w:id="584" w:author="Surbhi Shankar" w:date="2017-04-26T14:33:00Z">
        <w:r w:rsidRPr="00F565B8">
          <w:rPr>
            <w:rFonts w:asciiTheme="majorHAnsi" w:hAnsiTheme="majorHAnsi" w:cs="Times New Roman"/>
            <w:noProof/>
            <w:sz w:val="24"/>
            <w:szCs w:val="24"/>
            <w:rPrChange w:id="585" w:author="Unknown">
              <w:rPr>
                <w:noProof/>
              </w:rPr>
            </w:rPrChange>
          </w:rPr>
          <w:lastRenderedPageBreak/>
          <w:drawing>
            <wp:inline distT="0" distB="0" distL="0" distR="0" wp14:anchorId="14F91414" wp14:editId="220D2674">
              <wp:extent cx="5161325" cy="4352925"/>
              <wp:effectExtent l="0" t="0" r="1270" b="0"/>
              <wp:docPr id="7" name="Picture 7" descr="Z:\public_html\Project\photoroller\Project report\Images\Jso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Project\photoroller\Project report\Images\Json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649" cy="4412234"/>
                      </a:xfrm>
                      <a:prstGeom prst="rect">
                        <a:avLst/>
                      </a:prstGeom>
                      <a:noFill/>
                      <a:ln>
                        <a:noFill/>
                      </a:ln>
                    </pic:spPr>
                  </pic:pic>
                </a:graphicData>
              </a:graphic>
            </wp:inline>
          </w:drawing>
        </w:r>
        <w:commentRangeEnd w:id="583"/>
        <w:r>
          <w:rPr>
            <w:rStyle w:val="CommentReference"/>
          </w:rPr>
          <w:commentReference w:id="583"/>
        </w:r>
      </w:ins>
    </w:p>
    <w:p w14:paraId="70F852E6" w14:textId="47EFBC4D" w:rsidR="00F85A48" w:rsidRPr="00BA7F2E" w:rsidRDefault="00657EDD" w:rsidP="00F85A48">
      <w:pPr>
        <w:pStyle w:val="Caption"/>
        <w:jc w:val="center"/>
        <w:rPr>
          <w:ins w:id="586" w:author="Surbhi Shankar" w:date="2017-04-26T14:33:00Z"/>
          <w:sz w:val="22"/>
          <w:szCs w:val="22"/>
        </w:rPr>
      </w:pPr>
      <w:ins w:id="587" w:author="Surbhi Shankar" w:date="2017-04-26T14:33:00Z">
        <w:r>
          <w:t>Figure 4</w:t>
        </w:r>
        <w:r w:rsidR="00F85A48">
          <w:t xml:space="preserve">: JSON file format </w:t>
        </w:r>
        <w:commentRangeStart w:id="588"/>
        <w:r w:rsidR="00F85A48">
          <w:t>for Image Slider and Image Grid views</w:t>
        </w:r>
        <w:commentRangeEnd w:id="588"/>
        <w:r w:rsidR="00F85A48">
          <w:rPr>
            <w:rStyle w:val="CommentReference"/>
            <w:i w:val="0"/>
            <w:iCs w:val="0"/>
            <w:color w:val="auto"/>
          </w:rPr>
          <w:commentReference w:id="588"/>
        </w:r>
      </w:ins>
    </w:p>
    <w:p w14:paraId="6D88E8EF" w14:textId="77777777" w:rsidR="00B82BC2" w:rsidRDefault="00B82BC2" w:rsidP="00F85A48">
      <w:pPr>
        <w:tabs>
          <w:tab w:val="left" w:pos="1425"/>
          <w:tab w:val="center" w:pos="4680"/>
        </w:tabs>
        <w:spacing w:line="360" w:lineRule="auto"/>
        <w:jc w:val="both"/>
        <w:rPr>
          <w:ins w:id="589" w:author="Surbhi Shankar" w:date="2017-04-26T21:06:00Z"/>
          <w:rFonts w:asciiTheme="majorHAnsi" w:hAnsiTheme="majorHAnsi" w:cs="Times New Roman"/>
          <w:sz w:val="24"/>
          <w:szCs w:val="24"/>
        </w:rPr>
      </w:pPr>
    </w:p>
    <w:p w14:paraId="0191297C" w14:textId="3DD69159" w:rsidR="00F85A48" w:rsidRDefault="00657EDD" w:rsidP="00F85A48">
      <w:pPr>
        <w:tabs>
          <w:tab w:val="left" w:pos="1425"/>
          <w:tab w:val="center" w:pos="4680"/>
        </w:tabs>
        <w:spacing w:line="360" w:lineRule="auto"/>
        <w:jc w:val="both"/>
        <w:rPr>
          <w:ins w:id="590" w:author="Surbhi Shankar" w:date="2017-04-26T14:33:00Z"/>
          <w:rFonts w:asciiTheme="majorHAnsi" w:hAnsiTheme="majorHAnsi" w:cs="Times New Roman"/>
          <w:sz w:val="24"/>
          <w:szCs w:val="24"/>
        </w:rPr>
      </w:pPr>
      <w:ins w:id="591" w:author="Surbhi Shankar" w:date="2017-04-26T14:33:00Z">
        <w:r>
          <w:rPr>
            <w:rFonts w:asciiTheme="majorHAnsi" w:hAnsiTheme="majorHAnsi" w:cs="Times New Roman"/>
            <w:sz w:val="24"/>
            <w:szCs w:val="24"/>
          </w:rPr>
          <w:t>Figure 5</w:t>
        </w:r>
        <w:r w:rsidR="00053E5E">
          <w:rPr>
            <w:rFonts w:asciiTheme="majorHAnsi" w:hAnsiTheme="majorHAnsi" w:cs="Times New Roman"/>
            <w:sz w:val="24"/>
            <w:szCs w:val="24"/>
          </w:rPr>
          <w:t xml:space="preserve"> </w:t>
        </w:r>
      </w:ins>
      <w:ins w:id="592" w:author="Surbhi Shankar" w:date="2017-04-26T16:02:00Z">
        <w:r w:rsidR="00053E5E">
          <w:rPr>
            <w:rFonts w:asciiTheme="majorHAnsi" w:hAnsiTheme="majorHAnsi" w:cs="Times New Roman"/>
            <w:sz w:val="24"/>
            <w:szCs w:val="24"/>
          </w:rPr>
          <w:t>shows</w:t>
        </w:r>
        <w:r w:rsidR="00053E5E">
          <w:rPr>
            <w:rStyle w:val="CommentReference"/>
          </w:rPr>
          <w:t xml:space="preserve"> </w:t>
        </w:r>
      </w:ins>
      <w:ins w:id="593" w:author="Surbhi Shankar" w:date="2017-04-26T14:33:00Z">
        <w:r w:rsidR="00F85A48">
          <w:rPr>
            <w:rFonts w:asciiTheme="majorHAnsi" w:hAnsiTheme="majorHAnsi" w:cs="Times New Roman"/>
            <w:sz w:val="24"/>
            <w:szCs w:val="24"/>
          </w:rPr>
          <w:t xml:space="preserve">the samples of snapshots of the archived pages which are used for visualizations. </w:t>
        </w:r>
      </w:ins>
      <w:ins w:id="594" w:author="Surbhi Shankar" w:date="2017-04-26T21:06:00Z">
        <w:r w:rsidR="00B82BC2">
          <w:rPr>
            <w:rFonts w:asciiTheme="majorHAnsi" w:hAnsiTheme="majorHAnsi" w:cs="Times New Roman"/>
            <w:sz w:val="24"/>
            <w:szCs w:val="24"/>
          </w:rPr>
          <w:t>These are stored in “.PNG” format and the path for these images are included in the JSON file. Also, archived date and time is stored in the JSON file.</w:t>
        </w:r>
      </w:ins>
    </w:p>
    <w:p w14:paraId="38F12B20" w14:textId="77777777" w:rsidR="00F85A48" w:rsidRDefault="00F85A48" w:rsidP="00F85A48">
      <w:pPr>
        <w:keepNext/>
        <w:tabs>
          <w:tab w:val="left" w:pos="1425"/>
          <w:tab w:val="center" w:pos="4680"/>
        </w:tabs>
        <w:spacing w:line="360" w:lineRule="auto"/>
        <w:jc w:val="both"/>
        <w:rPr>
          <w:ins w:id="595" w:author="Surbhi Shankar" w:date="2017-04-26T14:33:00Z"/>
        </w:rPr>
      </w:pPr>
      <w:ins w:id="596" w:author="Surbhi Shankar" w:date="2017-04-26T14:33:00Z">
        <w:r w:rsidRPr="000D7123">
          <w:rPr>
            <w:rFonts w:asciiTheme="majorHAnsi" w:hAnsiTheme="majorHAnsi" w:cs="Times New Roman"/>
            <w:noProof/>
            <w:sz w:val="24"/>
            <w:szCs w:val="24"/>
            <w:rPrChange w:id="597" w:author="Unknown">
              <w:rPr>
                <w:noProof/>
              </w:rPr>
            </w:rPrChange>
          </w:rPr>
          <w:lastRenderedPageBreak/>
          <w:drawing>
            <wp:inline distT="0" distB="0" distL="0" distR="0" wp14:anchorId="0EEDA28C" wp14:editId="4D8193CC">
              <wp:extent cx="5943600" cy="1916090"/>
              <wp:effectExtent l="0" t="0" r="0" b="8255"/>
              <wp:docPr id="8" name="Picture 8" descr="Z:\public_html\Project\photoroller\Project report\Images\thumbn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public_html\Project\photoroller\Project report\Images\thumbnai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16090"/>
                      </a:xfrm>
                      <a:prstGeom prst="rect">
                        <a:avLst/>
                      </a:prstGeom>
                      <a:noFill/>
                      <a:ln>
                        <a:noFill/>
                      </a:ln>
                    </pic:spPr>
                  </pic:pic>
                </a:graphicData>
              </a:graphic>
            </wp:inline>
          </w:drawing>
        </w:r>
      </w:ins>
    </w:p>
    <w:p w14:paraId="1710437E" w14:textId="0E252915" w:rsidR="00F85A48" w:rsidRDefault="00F85A48" w:rsidP="00F85A48">
      <w:pPr>
        <w:pStyle w:val="Caption"/>
        <w:jc w:val="center"/>
        <w:rPr>
          <w:ins w:id="598" w:author="Surbhi Shankar" w:date="2017-04-26T14:33:00Z"/>
          <w:rFonts w:asciiTheme="majorHAnsi" w:hAnsiTheme="majorHAnsi" w:cs="Times New Roman"/>
          <w:sz w:val="24"/>
          <w:szCs w:val="24"/>
        </w:rPr>
      </w:pPr>
      <w:ins w:id="599" w:author="Surbhi Shankar" w:date="2017-04-26T14:33:00Z">
        <w:r>
          <w:t>Figure</w:t>
        </w:r>
      </w:ins>
      <w:ins w:id="600" w:author="Surbhi Shankar" w:date="2017-04-26T16:24:00Z">
        <w:r w:rsidR="00657EDD">
          <w:t xml:space="preserve"> 5</w:t>
        </w:r>
      </w:ins>
      <w:ins w:id="601" w:author="Surbhi Shankar" w:date="2017-04-26T14:33:00Z">
        <w:r>
          <w:t>: Sample Thumbnails used for visualizations.</w:t>
        </w:r>
      </w:ins>
    </w:p>
    <w:p w14:paraId="65FA080C" w14:textId="089D5C2B" w:rsidR="00F85A48" w:rsidRDefault="00F85A48" w:rsidP="00F85A48">
      <w:pPr>
        <w:tabs>
          <w:tab w:val="left" w:pos="1425"/>
          <w:tab w:val="center" w:pos="4680"/>
        </w:tabs>
        <w:spacing w:line="360" w:lineRule="auto"/>
        <w:jc w:val="both"/>
        <w:rPr>
          <w:ins w:id="602" w:author="Surbhi Shankar" w:date="2017-04-26T14:33:00Z"/>
          <w:rFonts w:asciiTheme="majorHAnsi" w:hAnsiTheme="majorHAnsi" w:cs="Times New Roman"/>
          <w:sz w:val="24"/>
          <w:szCs w:val="24"/>
        </w:rPr>
      </w:pPr>
      <w:ins w:id="603" w:author="Surbhi Shankar" w:date="2017-04-26T14:33:00Z">
        <w:r>
          <w:rPr>
            <w:rFonts w:asciiTheme="majorHAnsi" w:hAnsiTheme="majorHAnsi" w:cs="Times New Roman"/>
            <w:sz w:val="24"/>
            <w:szCs w:val="24"/>
          </w:rPr>
          <w:t xml:space="preserve">The JSON file that is used for Timeline Visualization is slightly different due to the way the data is used in JavaScript files. </w:t>
        </w:r>
      </w:ins>
      <w:ins w:id="604" w:author="Surbhi Shankar" w:date="2017-04-26T21:02:00Z">
        <w:r w:rsidR="00AC4F0F">
          <w:rPr>
            <w:rFonts w:asciiTheme="majorHAnsi" w:hAnsiTheme="majorHAnsi" w:cs="Times New Roman"/>
            <w:sz w:val="24"/>
            <w:szCs w:val="24"/>
          </w:rPr>
          <w:t>Figure 6 shows the</w:t>
        </w:r>
      </w:ins>
      <w:ins w:id="605" w:author="Surbhi Shankar" w:date="2017-04-26T14:33:00Z">
        <w:r>
          <w:rPr>
            <w:rFonts w:asciiTheme="majorHAnsi" w:hAnsiTheme="majorHAnsi" w:cs="Times New Roman"/>
            <w:sz w:val="24"/>
            <w:szCs w:val="24"/>
          </w:rPr>
          <w:t xml:space="preserve"> structure of the file.</w:t>
        </w:r>
      </w:ins>
    </w:p>
    <w:p w14:paraId="441394F1" w14:textId="77777777" w:rsidR="00F85A48" w:rsidRDefault="00F85A48" w:rsidP="00F85A48">
      <w:pPr>
        <w:keepNext/>
        <w:tabs>
          <w:tab w:val="left" w:pos="1425"/>
          <w:tab w:val="center" w:pos="4680"/>
        </w:tabs>
        <w:rPr>
          <w:ins w:id="606" w:author="Surbhi Shankar" w:date="2017-04-26T14:33:00Z"/>
        </w:rPr>
      </w:pPr>
      <w:ins w:id="607" w:author="Surbhi Shankar" w:date="2017-04-26T14:33:00Z">
        <w:r w:rsidRPr="00D253B1">
          <w:rPr>
            <w:rFonts w:asciiTheme="majorHAnsi" w:hAnsiTheme="majorHAnsi" w:cs="Times New Roman"/>
            <w:noProof/>
            <w:sz w:val="24"/>
            <w:szCs w:val="24"/>
            <w:rPrChange w:id="608" w:author="Unknown">
              <w:rPr>
                <w:noProof/>
              </w:rPr>
            </w:rPrChange>
          </w:rPr>
          <w:drawing>
            <wp:inline distT="0" distB="0" distL="0" distR="0" wp14:anchorId="7F0FE920" wp14:editId="58F37DB4">
              <wp:extent cx="6292850" cy="2390775"/>
              <wp:effectExtent l="0" t="0" r="0" b="9525"/>
              <wp:docPr id="9" name="Picture 9" descr="Z:\public_html\Project\photoroller\Project report\Images\timelin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public_html\Project\photoroller\Project report\Images\timeline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0535" cy="2397494"/>
                      </a:xfrm>
                      <a:prstGeom prst="rect">
                        <a:avLst/>
                      </a:prstGeom>
                      <a:noFill/>
                      <a:ln>
                        <a:noFill/>
                      </a:ln>
                    </pic:spPr>
                  </pic:pic>
                </a:graphicData>
              </a:graphic>
            </wp:inline>
          </w:drawing>
        </w:r>
      </w:ins>
    </w:p>
    <w:p w14:paraId="3E45C08F" w14:textId="19449F7F" w:rsidR="00F85A48" w:rsidRDefault="00F85A48" w:rsidP="00F85A48">
      <w:pPr>
        <w:pStyle w:val="Caption"/>
        <w:jc w:val="center"/>
        <w:rPr>
          <w:ins w:id="609" w:author="Surbhi Shankar" w:date="2017-04-26T14:33:00Z"/>
          <w:rFonts w:asciiTheme="majorHAnsi" w:hAnsiTheme="majorHAnsi" w:cs="Times New Roman"/>
          <w:sz w:val="24"/>
          <w:szCs w:val="24"/>
        </w:rPr>
      </w:pPr>
      <w:ins w:id="610" w:author="Surbhi Shankar" w:date="2017-04-26T14:33:00Z">
        <w:r>
          <w:t>Figure</w:t>
        </w:r>
      </w:ins>
      <w:ins w:id="611" w:author="Surbhi Shankar" w:date="2017-04-26T16:24:00Z">
        <w:r w:rsidR="002F3A5E">
          <w:t xml:space="preserve"> 6</w:t>
        </w:r>
      </w:ins>
      <w:ins w:id="612" w:author="Surbhi Shankar" w:date="2017-04-26T14:33:00Z">
        <w:r>
          <w:t>: JSON format for Timeline Visualization.</w:t>
        </w:r>
      </w:ins>
    </w:p>
    <w:p w14:paraId="0B20539A" w14:textId="7233FF6D" w:rsidR="009A1C19" w:rsidRDefault="00F85A48" w:rsidP="00BA7F2E">
      <w:pPr>
        <w:rPr>
          <w:rFonts w:ascii="Times New Roman" w:hAnsi="Times New Roman" w:cs="Times New Roman"/>
          <w:sz w:val="24"/>
          <w:szCs w:val="24"/>
        </w:rPr>
      </w:pPr>
      <w:ins w:id="613" w:author="Surbhi Shankar" w:date="2017-04-26T14:33:00Z">
        <w:r>
          <w:rPr>
            <w:rFonts w:ascii="Times New Roman" w:hAnsi="Times New Roman" w:cs="Times New Roman"/>
            <w:sz w:val="24"/>
            <w:szCs w:val="24"/>
          </w:rPr>
          <w:br w:type="page"/>
        </w:r>
      </w:ins>
    </w:p>
    <w:p w14:paraId="51D8B89F" w14:textId="29223359" w:rsidR="00624479" w:rsidDel="00916782" w:rsidRDefault="00D1177D">
      <w:pPr>
        <w:pStyle w:val="Heading1"/>
        <w:jc w:val="center"/>
        <w:rPr>
          <w:del w:id="614" w:author="Surbhi Shankar" w:date="2017-04-27T03:04:00Z"/>
        </w:rPr>
      </w:pPr>
      <w:bookmarkStart w:id="615" w:name="_Toc481025649"/>
      <w:ins w:id="616" w:author="Surbhi Shankar" w:date="2017-04-26T16:21:00Z">
        <w:r>
          <w:lastRenderedPageBreak/>
          <w:t>6</w:t>
        </w:r>
      </w:ins>
      <w:bookmarkEnd w:id="615"/>
      <w:del w:id="617" w:author="Surbhi Shankar" w:date="2017-04-26T16:21:00Z">
        <w:r w:rsidR="00C007AB" w:rsidDel="00D1177D">
          <w:delText>5</w:delText>
        </w:r>
      </w:del>
      <w:del w:id="618" w:author="Surbhi Shankar" w:date="2017-04-27T03:04:00Z">
        <w:r w:rsidR="00C007AB" w:rsidDel="00916782">
          <w:tab/>
        </w:r>
      </w:del>
      <w:moveFromRangeStart w:id="619" w:author="Surbhi Shankar" w:date="2017-04-26T16:20:00Z" w:name="move480986928"/>
      <w:commentRangeStart w:id="620"/>
      <w:moveFrom w:id="621" w:author="Surbhi Shankar" w:date="2017-04-26T16:20:00Z">
        <w:r w:rsidR="00624479" w:rsidDel="00F57669">
          <w:t>Overview</w:t>
        </w:r>
        <w:commentRangeEnd w:id="620"/>
        <w:r w:rsidR="004435F8" w:rsidDel="00F57669">
          <w:rPr>
            <w:rStyle w:val="CommentReference"/>
            <w:rFonts w:asciiTheme="minorHAnsi" w:eastAsiaTheme="minorHAnsi" w:hAnsiTheme="minorHAnsi" w:cstheme="minorBidi"/>
            <w:color w:val="auto"/>
          </w:rPr>
          <w:commentReference w:id="620"/>
        </w:r>
      </w:moveFrom>
    </w:p>
    <w:p w14:paraId="022F8B26" w14:textId="2BE76283" w:rsidR="000E75D4" w:rsidRPr="000E75D4" w:rsidDel="00916782" w:rsidRDefault="000E75D4">
      <w:pPr>
        <w:pStyle w:val="Heading1"/>
        <w:jc w:val="center"/>
        <w:rPr>
          <w:del w:id="622" w:author="Surbhi Shankar" w:date="2017-04-27T03:04:00Z"/>
        </w:rPr>
        <w:pPrChange w:id="623" w:author="Surbhi Shankar" w:date="2017-04-26T16:19:00Z">
          <w:pPr/>
        </w:pPrChange>
      </w:pPr>
    </w:p>
    <w:p w14:paraId="74F9ED0B" w14:textId="413806A0" w:rsidR="002114F1" w:rsidDel="00916782" w:rsidRDefault="00624479">
      <w:pPr>
        <w:pStyle w:val="Heading1"/>
        <w:jc w:val="center"/>
        <w:rPr>
          <w:del w:id="624" w:author="Surbhi Shankar" w:date="2017-04-27T03:04:00Z"/>
          <w:rFonts w:ascii="Times New Roman" w:hAnsi="Times New Roman" w:cs="Times New Roman"/>
          <w:sz w:val="24"/>
          <w:szCs w:val="24"/>
        </w:rPr>
        <w:pPrChange w:id="625" w:author="Surbhi Shankar" w:date="2017-04-26T16:19:00Z">
          <w:pPr>
            <w:tabs>
              <w:tab w:val="left" w:pos="1425"/>
              <w:tab w:val="center" w:pos="4680"/>
            </w:tabs>
            <w:spacing w:line="360" w:lineRule="auto"/>
            <w:jc w:val="both"/>
          </w:pPr>
        </w:pPrChange>
      </w:pPr>
      <w:moveFrom w:id="626" w:author="Surbhi Shankar" w:date="2017-04-26T16:20:00Z">
        <w:del w:id="627" w:author="Surbhi Shankar" w:date="2017-04-27T03:04:00Z">
          <w:r w:rsidDel="00916782">
            <w:rPr>
              <w:rFonts w:ascii="Times New Roman" w:hAnsi="Times New Roman" w:cs="Times New Roman"/>
              <w:sz w:val="24"/>
              <w:szCs w:val="24"/>
            </w:rPr>
            <w:delText>This is a system which contains three different parts in it – three different kinds of</w:delText>
          </w:r>
          <w:r w:rsidR="00F5541F" w:rsidDel="00916782">
            <w:rPr>
              <w:rFonts w:ascii="Times New Roman" w:hAnsi="Times New Roman" w:cs="Times New Roman"/>
              <w:sz w:val="24"/>
              <w:szCs w:val="24"/>
            </w:rPr>
            <w:delText xml:space="preserve"> TimeMaps</w:delText>
          </w:r>
          <w:r w:rsidR="008C3B98" w:rsidDel="00916782">
            <w:rPr>
              <w:rStyle w:val="FootnoteReference"/>
              <w:rFonts w:ascii="Times New Roman" w:hAnsi="Times New Roman" w:cs="Times New Roman"/>
              <w:sz w:val="24"/>
              <w:szCs w:val="24"/>
            </w:rPr>
            <w:footnoteReference w:id="5"/>
          </w:r>
          <w:r w:rsidDel="00916782">
            <w:rPr>
              <w:rFonts w:ascii="Times New Roman" w:hAnsi="Times New Roman" w:cs="Times New Roman"/>
              <w:sz w:val="24"/>
              <w:szCs w:val="24"/>
            </w:rPr>
            <w:delText xml:space="preserve"> representing the archived web pages. </w:delText>
          </w:r>
          <w:r w:rsidR="00DA1D9D" w:rsidDel="00916782">
            <w:rPr>
              <w:rFonts w:ascii="Times New Roman" w:hAnsi="Times New Roman" w:cs="Times New Roman"/>
              <w:sz w:val="24"/>
              <w:szCs w:val="24"/>
            </w:rPr>
            <w:delText>Having a visual representation or thumbnails</w:delText>
          </w:r>
          <w:r w:rsidR="0000527B" w:rsidDel="00916782">
            <w:rPr>
              <w:rStyle w:val="FootnoteReference"/>
              <w:rFonts w:ascii="Times New Roman" w:hAnsi="Times New Roman" w:cs="Times New Roman"/>
              <w:sz w:val="24"/>
              <w:szCs w:val="24"/>
            </w:rPr>
            <w:footnoteReference w:id="6"/>
          </w:r>
          <w:r w:rsidR="00DA1D9D" w:rsidDel="00916782">
            <w:rPr>
              <w:rFonts w:ascii="Times New Roman" w:hAnsi="Times New Roman" w:cs="Times New Roman"/>
              <w:sz w:val="24"/>
              <w:szCs w:val="24"/>
            </w:rPr>
            <w:delText xml:space="preserve"> of each of the mementos</w:delText>
          </w:r>
          <w:r w:rsidR="0000527B" w:rsidDel="00916782">
            <w:rPr>
              <w:rStyle w:val="FootnoteReference"/>
              <w:rFonts w:ascii="Times New Roman" w:hAnsi="Times New Roman" w:cs="Times New Roman"/>
              <w:sz w:val="24"/>
              <w:szCs w:val="24"/>
            </w:rPr>
            <w:footnoteReference w:id="7"/>
          </w:r>
          <w:r w:rsidR="00DA1D9D" w:rsidDel="00916782">
            <w:rPr>
              <w:rFonts w:ascii="Times New Roman" w:hAnsi="Times New Roman" w:cs="Times New Roman"/>
              <w:sz w:val="24"/>
              <w:szCs w:val="24"/>
            </w:rPr>
            <w:delText xml:space="preserve"> is very useful and effective in quickly determining the evolution of the webpage over a certain period and also helps a user to focus on the webpage. </w:delText>
          </w:r>
          <w:r w:rsidDel="00916782">
            <w:rPr>
              <w:rFonts w:ascii="Times New Roman" w:hAnsi="Times New Roman" w:cs="Times New Roman"/>
              <w:sz w:val="24"/>
              <w:szCs w:val="24"/>
            </w:rPr>
            <w:delText xml:space="preserve">I used JSON file for the data and </w:delText>
          </w:r>
          <w:r w:rsidR="000251A6" w:rsidDel="00916782">
            <w:rPr>
              <w:rFonts w:ascii="Times New Roman" w:hAnsi="Times New Roman" w:cs="Times New Roman"/>
              <w:sz w:val="24"/>
              <w:szCs w:val="24"/>
            </w:rPr>
            <w:delText xml:space="preserve">used technologies like </w:delText>
          </w:r>
          <w:r w:rsidDel="00916782">
            <w:rPr>
              <w:rFonts w:ascii="Times New Roman" w:hAnsi="Times New Roman" w:cs="Times New Roman"/>
              <w:sz w:val="24"/>
              <w:szCs w:val="24"/>
            </w:rPr>
            <w:delText>HTML, JavaScript, JQuery and Ajax to create all the visualizations.</w:delText>
          </w:r>
          <w:r w:rsidR="00722242" w:rsidDel="00916782">
            <w:rPr>
              <w:rFonts w:ascii="Times New Roman" w:hAnsi="Times New Roman" w:cs="Times New Roman"/>
            </w:rPr>
            <w:delText xml:space="preserve"> </w:delText>
          </w:r>
          <w:r w:rsidR="000251A6" w:rsidDel="00916782">
            <w:rPr>
              <w:rFonts w:ascii="Times New Roman" w:hAnsi="Times New Roman" w:cs="Times New Roman"/>
              <w:sz w:val="24"/>
              <w:szCs w:val="24"/>
            </w:rPr>
            <w:delText xml:space="preserve">All the visualizations are based on images of the web archived pages of websites from the archived collections of NYARC and CUL as discussed earlier. There are no graphs or trends used in this system and the visualizations show the best possible ways to be able to access the web archives. </w:delText>
          </w:r>
        </w:del>
      </w:moveFrom>
    </w:p>
    <w:p w14:paraId="3307C0B3" w14:textId="22041A1B" w:rsidR="000251A6" w:rsidDel="00916782" w:rsidRDefault="000251A6">
      <w:pPr>
        <w:pStyle w:val="Heading1"/>
        <w:jc w:val="center"/>
        <w:rPr>
          <w:del w:id="634" w:author="Surbhi Shankar" w:date="2017-04-27T03:04:00Z"/>
          <w:rFonts w:ascii="Times New Roman" w:hAnsi="Times New Roman" w:cs="Times New Roman"/>
          <w:sz w:val="24"/>
          <w:szCs w:val="24"/>
        </w:rPr>
        <w:pPrChange w:id="635" w:author="Surbhi Shankar" w:date="2017-04-26T16:19:00Z">
          <w:pPr>
            <w:tabs>
              <w:tab w:val="left" w:pos="1425"/>
              <w:tab w:val="center" w:pos="4680"/>
            </w:tabs>
            <w:spacing w:line="360" w:lineRule="auto"/>
            <w:jc w:val="both"/>
          </w:pPr>
        </w:pPrChange>
      </w:pPr>
      <w:moveFrom w:id="636" w:author="Surbhi Shankar" w:date="2017-04-26T16:20:00Z">
        <w:del w:id="637" w:author="Surbhi Shankar" w:date="2017-04-27T03:04:00Z">
          <w:r w:rsidDel="00916782">
            <w:rPr>
              <w:rFonts w:ascii="Times New Roman" w:hAnsi="Times New Roman" w:cs="Times New Roman"/>
              <w:sz w:val="24"/>
              <w:szCs w:val="24"/>
            </w:rPr>
            <w:delText xml:space="preserve">The idea </w:delText>
          </w:r>
          <w:r w:rsidR="00110FB5" w:rsidDel="00916782">
            <w:rPr>
              <w:rFonts w:ascii="Times New Roman" w:hAnsi="Times New Roman" w:cs="Times New Roman"/>
              <w:sz w:val="24"/>
              <w:szCs w:val="24"/>
            </w:rPr>
            <w:delText>behind</w:delText>
          </w:r>
          <w:r w:rsidDel="00916782">
            <w:rPr>
              <w:rFonts w:ascii="Times New Roman" w:hAnsi="Times New Roman" w:cs="Times New Roman"/>
              <w:sz w:val="24"/>
              <w:szCs w:val="24"/>
            </w:rPr>
            <w:delText xml:space="preserve"> “Image Slider Visualization” is to imitate the photo roller property used in a photo album in iPhoto</w:delText>
          </w:r>
          <w:r w:rsidR="00DF3D5D" w:rsidDel="00916782">
            <w:rPr>
              <w:rFonts w:ascii="Times New Roman" w:hAnsi="Times New Roman" w:cs="Times New Roman"/>
              <w:sz w:val="24"/>
              <w:szCs w:val="24"/>
            </w:rPr>
            <w:delText xml:space="preserve">. Simply by moving </w:delText>
          </w:r>
          <w:r w:rsidR="00774958" w:rsidDel="00916782">
            <w:rPr>
              <w:rFonts w:ascii="Times New Roman" w:hAnsi="Times New Roman" w:cs="Times New Roman"/>
              <w:sz w:val="24"/>
              <w:szCs w:val="24"/>
            </w:rPr>
            <w:delText>the cursor over the images, which are the snapshots of the archived pages of a particular collection, we can see the images sliding and click on the page that we are interested in exploring more.</w:delText>
          </w:r>
          <w:r w:rsidR="00110FB5" w:rsidDel="00916782">
            <w:rPr>
              <w:rFonts w:ascii="Times New Roman" w:hAnsi="Times New Roman" w:cs="Times New Roman"/>
              <w:sz w:val="24"/>
              <w:szCs w:val="24"/>
            </w:rPr>
            <w:delText xml:space="preserve"> There are additional properties added to this visualization, Play/Pause buttons, for example.</w:delText>
          </w:r>
        </w:del>
      </w:moveFrom>
    </w:p>
    <w:p w14:paraId="4B786D9E" w14:textId="09AE486B" w:rsidR="00A85EA7" w:rsidDel="00916782" w:rsidRDefault="00110FB5">
      <w:pPr>
        <w:pStyle w:val="Heading1"/>
        <w:jc w:val="center"/>
        <w:rPr>
          <w:del w:id="638" w:author="Surbhi Shankar" w:date="2017-04-27T03:04:00Z"/>
          <w:rFonts w:ascii="Times New Roman" w:hAnsi="Times New Roman" w:cs="Times New Roman"/>
          <w:sz w:val="24"/>
          <w:szCs w:val="24"/>
        </w:rPr>
        <w:pPrChange w:id="639" w:author="Surbhi Shankar" w:date="2017-04-26T16:19:00Z">
          <w:pPr>
            <w:tabs>
              <w:tab w:val="left" w:pos="1425"/>
              <w:tab w:val="center" w:pos="4680"/>
            </w:tabs>
            <w:spacing w:line="360" w:lineRule="auto"/>
            <w:jc w:val="both"/>
          </w:pPr>
        </w:pPrChange>
      </w:pPr>
      <w:moveFrom w:id="640" w:author="Surbhi Shankar" w:date="2017-04-26T16:20:00Z">
        <w:del w:id="641" w:author="Surbhi Shankar" w:date="2017-04-27T03:04:00Z">
          <w:r w:rsidDel="00916782">
            <w:rPr>
              <w:rFonts w:ascii="Times New Roman" w:hAnsi="Times New Roman" w:cs="Times New Roman"/>
              <w:sz w:val="24"/>
              <w:szCs w:val="24"/>
            </w:rPr>
            <w:delText xml:space="preserve">The “Image Grid View” is a much simpler representation that shows a responsive grid view to show all the snapshots of archived pages at one glance. This helps in </w:delText>
          </w:r>
          <w:r w:rsidR="00094C16" w:rsidDel="00916782">
            <w:rPr>
              <w:rFonts w:ascii="Times New Roman" w:hAnsi="Times New Roman" w:cs="Times New Roman"/>
              <w:sz w:val="24"/>
              <w:szCs w:val="24"/>
            </w:rPr>
            <w:delText>viewing and comparing all the snapshots and choosing the ones that are subject of interest.</w:delText>
          </w:r>
          <w:r w:rsidR="00EF6057" w:rsidDel="00916782">
            <w:rPr>
              <w:rFonts w:ascii="Times New Roman" w:hAnsi="Times New Roman" w:cs="Times New Roman"/>
              <w:sz w:val="24"/>
              <w:szCs w:val="24"/>
            </w:rPr>
            <w:delText xml:space="preserve"> The “Timeline View” is a very effective </w:delText>
          </w:r>
          <w:r w:rsidR="00313920" w:rsidDel="00916782">
            <w:rPr>
              <w:rFonts w:ascii="Times New Roman" w:hAnsi="Times New Roman" w:cs="Times New Roman"/>
              <w:sz w:val="24"/>
              <w:szCs w:val="24"/>
            </w:rPr>
            <w:delText>visualization</w:delText>
          </w:r>
          <w:r w:rsidR="00EF6057" w:rsidDel="00916782">
            <w:rPr>
              <w:rFonts w:ascii="Times New Roman" w:hAnsi="Times New Roman" w:cs="Times New Roman"/>
              <w:sz w:val="24"/>
              <w:szCs w:val="24"/>
            </w:rPr>
            <w:delText xml:space="preserve"> of </w:delText>
          </w:r>
          <w:r w:rsidR="00D91148" w:rsidDel="00916782">
            <w:rPr>
              <w:rFonts w:ascii="Times New Roman" w:hAnsi="Times New Roman" w:cs="Times New Roman"/>
              <w:sz w:val="24"/>
              <w:szCs w:val="24"/>
            </w:rPr>
            <w:delText xml:space="preserve">web archives as it represents the snapshots of the archived web pages on a time line based on the date that it was archived. </w:delText>
          </w:r>
          <w:r w:rsidR="002A2EA7" w:rsidDel="00916782">
            <w:rPr>
              <w:rFonts w:ascii="Times New Roman" w:hAnsi="Times New Roman" w:cs="Times New Roman"/>
              <w:sz w:val="24"/>
              <w:szCs w:val="24"/>
            </w:rPr>
            <w:delText>Users can easily search and select the page based on year that the page was archived and also can see how distinct the pages</w:delText>
          </w:r>
          <w:r w:rsidR="00174E4A" w:rsidDel="00916782">
            <w:rPr>
              <w:rFonts w:ascii="Times New Roman" w:hAnsi="Times New Roman" w:cs="Times New Roman"/>
              <w:sz w:val="24"/>
              <w:szCs w:val="24"/>
            </w:rPr>
            <w:delText xml:space="preserve"> are</w:delText>
          </w:r>
          <w:r w:rsidR="002A2EA7" w:rsidDel="00916782">
            <w:rPr>
              <w:rFonts w:ascii="Times New Roman" w:hAnsi="Times New Roman" w:cs="Times New Roman"/>
              <w:sz w:val="24"/>
              <w:szCs w:val="24"/>
            </w:rPr>
            <w:delText xml:space="preserve">. </w:delText>
          </w:r>
        </w:del>
      </w:moveFrom>
    </w:p>
    <w:p w14:paraId="66121106" w14:textId="3720289B" w:rsidR="0046176F" w:rsidDel="00916782" w:rsidRDefault="00966C50">
      <w:pPr>
        <w:pStyle w:val="Heading1"/>
        <w:jc w:val="center"/>
        <w:rPr>
          <w:del w:id="642" w:author="Surbhi Shankar" w:date="2017-04-27T03:04:00Z"/>
        </w:rPr>
        <w:pPrChange w:id="643" w:author="Surbhi Shankar" w:date="2017-04-26T16:19:00Z">
          <w:pPr>
            <w:keepNext/>
            <w:tabs>
              <w:tab w:val="left" w:pos="1425"/>
              <w:tab w:val="center" w:pos="4680"/>
            </w:tabs>
            <w:spacing w:line="360" w:lineRule="auto"/>
            <w:jc w:val="both"/>
          </w:pPr>
        </w:pPrChange>
      </w:pPr>
      <w:moveFrom w:id="644" w:author="Surbhi Shankar" w:date="2017-04-26T16:20:00Z">
        <w:del w:id="645" w:author="Surbhi Shankar" w:date="2017-04-27T03:04:00Z">
          <w:r w:rsidRPr="00966C50" w:rsidDel="00916782">
            <w:rPr>
              <w:rFonts w:ascii="Times New Roman" w:hAnsi="Times New Roman" w:cs="Times New Roman"/>
              <w:noProof/>
              <w:sz w:val="24"/>
              <w:szCs w:val="24"/>
              <w:rPrChange w:id="646" w:author="Unknown">
                <w:rPr>
                  <w:noProof/>
                </w:rPr>
              </w:rPrChange>
            </w:rPr>
            <w:drawing>
              <wp:inline distT="0" distB="0" distL="0" distR="0" wp14:anchorId="159B5B32" wp14:editId="0406382D">
                <wp:extent cx="5562600" cy="4219575"/>
                <wp:effectExtent l="0" t="0" r="0" b="9525"/>
                <wp:docPr id="17" name="Picture 17" descr="Z:\public_html\Project\photoroller\Project report\Images\tim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public_html\Project\photoroller\Project report\Images\time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4219575"/>
                        </a:xfrm>
                        <a:prstGeom prst="rect">
                          <a:avLst/>
                        </a:prstGeom>
                        <a:noFill/>
                        <a:ln>
                          <a:noFill/>
                        </a:ln>
                      </pic:spPr>
                    </pic:pic>
                  </a:graphicData>
                </a:graphic>
              </wp:inline>
            </w:drawing>
          </w:r>
        </w:del>
      </w:moveFrom>
    </w:p>
    <w:p w14:paraId="5E241015" w14:textId="26399EDA" w:rsidR="00966C50" w:rsidRPr="00966C50" w:rsidDel="00916782" w:rsidRDefault="0046176F">
      <w:pPr>
        <w:pStyle w:val="Heading1"/>
        <w:jc w:val="center"/>
        <w:rPr>
          <w:del w:id="647" w:author="Surbhi Shankar" w:date="2017-04-27T03:04:00Z"/>
          <w:rFonts w:ascii="Times New Roman" w:hAnsi="Times New Roman" w:cs="Times New Roman"/>
          <w:sz w:val="24"/>
          <w:szCs w:val="24"/>
        </w:rPr>
        <w:pPrChange w:id="648" w:author="Surbhi Shankar" w:date="2017-04-26T16:19:00Z">
          <w:pPr>
            <w:pStyle w:val="Caption"/>
            <w:jc w:val="center"/>
          </w:pPr>
        </w:pPrChange>
      </w:pPr>
      <w:bookmarkStart w:id="649" w:name="_Toc480668463"/>
      <w:bookmarkStart w:id="650" w:name="_Toc480668518"/>
      <w:moveFrom w:id="651" w:author="Surbhi Shankar" w:date="2017-04-26T16:20:00Z">
        <w:del w:id="652" w:author="Surbhi Shankar" w:date="2017-04-27T03:04:00Z">
          <w:r w:rsidDel="00916782">
            <w:delText xml:space="preserve">Figure </w:delText>
          </w:r>
          <w:r w:rsidR="00827193" w:rsidDel="00916782">
            <w:fldChar w:fldCharType="begin"/>
          </w:r>
          <w:r w:rsidR="00827193" w:rsidDel="00916782">
            <w:delInstrText xml:space="preserve"> SEQ Figure \* ARABIC </w:delInstrText>
          </w:r>
          <w:r w:rsidR="00827193" w:rsidDel="00916782">
            <w:fldChar w:fldCharType="separate"/>
          </w:r>
          <w:r w:rsidR="00652B18" w:rsidDel="00916782">
            <w:rPr>
              <w:noProof/>
            </w:rPr>
            <w:delText>6</w:delText>
          </w:r>
          <w:r w:rsidR="00827193" w:rsidDel="00916782">
            <w:rPr>
              <w:noProof/>
            </w:rPr>
            <w:fldChar w:fldCharType="end"/>
          </w:r>
          <w:r w:rsidDel="00916782">
            <w:delText>: Overview of the system</w:delText>
          </w:r>
        </w:del>
      </w:moveFrom>
      <w:bookmarkEnd w:id="649"/>
      <w:bookmarkEnd w:id="650"/>
    </w:p>
    <w:p w14:paraId="2889EDF7" w14:textId="3A3BF491" w:rsidR="00A302D9" w:rsidDel="00916782" w:rsidRDefault="00A302D9">
      <w:pPr>
        <w:pStyle w:val="Heading1"/>
        <w:jc w:val="center"/>
        <w:rPr>
          <w:del w:id="653" w:author="Surbhi Shankar" w:date="2017-04-27T03:04:00Z"/>
          <w:rFonts w:ascii="Times New Roman" w:hAnsi="Times New Roman" w:cs="Times New Roman"/>
          <w:sz w:val="24"/>
          <w:szCs w:val="24"/>
        </w:rPr>
        <w:pPrChange w:id="654" w:author="Surbhi Shankar" w:date="2017-04-26T16:19:00Z">
          <w:pPr>
            <w:tabs>
              <w:tab w:val="left" w:pos="1425"/>
              <w:tab w:val="center" w:pos="4680"/>
            </w:tabs>
            <w:spacing w:line="360" w:lineRule="auto"/>
            <w:jc w:val="both"/>
          </w:pPr>
        </w:pPrChange>
      </w:pPr>
      <w:moveFrom w:id="655" w:author="Surbhi Shankar" w:date="2017-04-26T16:20:00Z">
        <w:del w:id="656" w:author="Surbhi Shankar" w:date="2017-04-27T03:04:00Z">
          <w:r w:rsidDel="00916782">
            <w:rPr>
              <w:rFonts w:ascii="Times New Roman" w:hAnsi="Times New Roman" w:cs="Times New Roman"/>
              <w:sz w:val="24"/>
              <w:szCs w:val="24"/>
            </w:rPr>
            <w:delText xml:space="preserve">To create timeline visualizations, I used the libraries that are used in Timeline Setter website - </w:delText>
          </w:r>
          <w:r w:rsidR="00827193" w:rsidDel="00916782">
            <w:fldChar w:fldCharType="begin"/>
          </w:r>
          <w:r w:rsidR="00827193" w:rsidDel="00916782">
            <w:delInstrText xml:space="preserve"> HYPERLINK "https://www.propublica.org/special/tbi-psycho-platoon-timeline" </w:delInstrText>
          </w:r>
          <w:r w:rsidR="00827193" w:rsidDel="00916782">
            <w:fldChar w:fldCharType="separate"/>
          </w:r>
          <w:r w:rsidRPr="00790891" w:rsidDel="00916782">
            <w:rPr>
              <w:rStyle w:val="Hyperlink"/>
              <w:rFonts w:ascii="Times New Roman" w:hAnsi="Times New Roman" w:cs="Times New Roman"/>
              <w:sz w:val="24"/>
              <w:szCs w:val="24"/>
            </w:rPr>
            <w:delText>https://www.propublica.org/special/tbi-psycho-platoon-timeline</w:delText>
          </w:r>
          <w:r w:rsidR="00827193" w:rsidDel="00916782">
            <w:rPr>
              <w:rStyle w:val="Hyperlink"/>
              <w:rFonts w:ascii="Times New Roman" w:hAnsi="Times New Roman" w:cs="Times New Roman"/>
              <w:sz w:val="24"/>
              <w:szCs w:val="24"/>
            </w:rPr>
            <w:fldChar w:fldCharType="end"/>
          </w:r>
          <w:r w:rsidDel="00916782">
            <w:rPr>
              <w:rFonts w:ascii="Times New Roman" w:hAnsi="Times New Roman" w:cs="Times New Roman"/>
              <w:sz w:val="24"/>
              <w:szCs w:val="24"/>
            </w:rPr>
            <w:delText xml:space="preserve">. There is an attribute in the JSON file named as “Timestamp”, using which the lines representing the archived time of the website have been marked on the timeline. Timeline attribute is nothing but the dates that are converted to milliseconds format. I used this website to convert Human readable date to timestamp - </w:delText>
          </w:r>
          <w:r w:rsidR="00827193" w:rsidDel="00916782">
            <w:fldChar w:fldCharType="begin"/>
          </w:r>
          <w:r w:rsidR="00827193" w:rsidDel="00916782">
            <w:delInstrText xml:space="preserve"> HYPERLINK "http://timestampconvert.com/" </w:delInstrText>
          </w:r>
          <w:r w:rsidR="00827193" w:rsidDel="00916782">
            <w:fldChar w:fldCharType="separate"/>
          </w:r>
          <w:r w:rsidR="00435AD0" w:rsidRPr="00790891" w:rsidDel="00916782">
            <w:rPr>
              <w:rStyle w:val="Hyperlink"/>
              <w:rFonts w:ascii="Times New Roman" w:hAnsi="Times New Roman" w:cs="Times New Roman"/>
              <w:sz w:val="24"/>
              <w:szCs w:val="24"/>
            </w:rPr>
            <w:delText>http://timestampconvert.com/</w:delText>
          </w:r>
          <w:r w:rsidR="00827193" w:rsidDel="00916782">
            <w:rPr>
              <w:rStyle w:val="Hyperlink"/>
              <w:rFonts w:ascii="Times New Roman" w:hAnsi="Times New Roman" w:cs="Times New Roman"/>
              <w:sz w:val="24"/>
              <w:szCs w:val="24"/>
            </w:rPr>
            <w:fldChar w:fldCharType="end"/>
          </w:r>
        </w:del>
      </w:moveFrom>
    </w:p>
    <w:p w14:paraId="4E7AEBA1" w14:textId="477A9FA3" w:rsidR="006F422E" w:rsidDel="00916782" w:rsidRDefault="00435AD0">
      <w:pPr>
        <w:pStyle w:val="Heading1"/>
        <w:jc w:val="center"/>
        <w:rPr>
          <w:del w:id="657" w:author="Surbhi Shankar" w:date="2017-04-27T03:04:00Z"/>
          <w:rFonts w:ascii="Times New Roman" w:hAnsi="Times New Roman" w:cs="Times New Roman"/>
          <w:sz w:val="24"/>
          <w:szCs w:val="24"/>
        </w:rPr>
        <w:pPrChange w:id="658" w:author="Surbhi Shankar" w:date="2017-04-26T16:19:00Z">
          <w:pPr>
            <w:tabs>
              <w:tab w:val="left" w:pos="1425"/>
              <w:tab w:val="center" w:pos="4680"/>
            </w:tabs>
            <w:spacing w:line="360" w:lineRule="auto"/>
            <w:jc w:val="both"/>
          </w:pPr>
        </w:pPrChange>
      </w:pPr>
      <w:moveFrom w:id="659" w:author="Surbhi Shankar" w:date="2017-04-26T16:20:00Z">
        <w:r w:rsidDel="00F57669">
          <w:rPr>
            <w:rFonts w:ascii="Times New Roman" w:hAnsi="Times New Roman" w:cs="Times New Roman"/>
            <w:sz w:val="24"/>
            <w:szCs w:val="24"/>
          </w:rPr>
          <w:t>All the three visualization systems were put together using “iframe”</w:t>
        </w:r>
        <w:r w:rsidR="00F92094" w:rsidDel="00F57669">
          <w:rPr>
            <w:rFonts w:ascii="Times New Roman" w:hAnsi="Times New Roman" w:cs="Times New Roman"/>
            <w:sz w:val="24"/>
            <w:szCs w:val="24"/>
          </w:rPr>
          <w:t xml:space="preserve"> tag in order to be able to compare the visual effectiveness of each of the representations.</w:t>
        </w:r>
        <w:r w:rsidDel="00F57669">
          <w:rPr>
            <w:rFonts w:ascii="Times New Roman" w:hAnsi="Times New Roman" w:cs="Times New Roman"/>
            <w:sz w:val="24"/>
            <w:szCs w:val="24"/>
          </w:rPr>
          <w:t xml:space="preserve"> </w:t>
        </w:r>
        <w:r w:rsidR="00817672" w:rsidDel="00F57669">
          <w:rPr>
            <w:rFonts w:ascii="Times New Roman" w:hAnsi="Times New Roman" w:cs="Times New Roman"/>
            <w:sz w:val="24"/>
            <w:szCs w:val="24"/>
          </w:rPr>
          <w:t xml:space="preserve">Insights for all of the visualizations are given in the section. </w:t>
        </w:r>
        <w:r w:rsidR="00F92094" w:rsidDel="00F57669">
          <w:rPr>
            <w:rFonts w:ascii="Times New Roman" w:hAnsi="Times New Roman" w:cs="Times New Roman"/>
            <w:sz w:val="24"/>
            <w:szCs w:val="24"/>
          </w:rPr>
          <w:t>E</w:t>
        </w:r>
        <w:r w:rsidDel="00F57669">
          <w:rPr>
            <w:rFonts w:ascii="Times New Roman" w:hAnsi="Times New Roman" w:cs="Times New Roman"/>
            <w:sz w:val="24"/>
            <w:szCs w:val="24"/>
          </w:rPr>
          <w:t>very archived col</w:t>
        </w:r>
        <w:r w:rsidR="000D3038" w:rsidDel="00F57669">
          <w:rPr>
            <w:rFonts w:ascii="Times New Roman" w:hAnsi="Times New Roman" w:cs="Times New Roman"/>
            <w:sz w:val="24"/>
            <w:szCs w:val="24"/>
          </w:rPr>
          <w:t>lection is separately placed</w:t>
        </w:r>
        <w:r w:rsidDel="00F57669">
          <w:rPr>
            <w:rFonts w:ascii="Times New Roman" w:hAnsi="Times New Roman" w:cs="Times New Roman"/>
            <w:sz w:val="24"/>
            <w:szCs w:val="24"/>
          </w:rPr>
          <w:t xml:space="preserve">, the links for which are listed below. </w:t>
        </w:r>
        <w:r w:rsidR="006F422E" w:rsidDel="00F57669">
          <w:rPr>
            <w:rFonts w:ascii="Times New Roman" w:hAnsi="Times New Roman" w:cs="Times New Roman"/>
            <w:sz w:val="24"/>
            <w:szCs w:val="24"/>
          </w:rPr>
          <w:br w:type="page"/>
        </w:r>
      </w:moveFrom>
      <w:ins w:id="660" w:author="Surbhi Shankar" w:date="2017-04-27T03:04:00Z">
        <w:r w:rsidR="00916782">
          <w:tab/>
        </w:r>
      </w:ins>
    </w:p>
    <w:p w14:paraId="5CAE6397" w14:textId="77777777" w:rsidR="006F422E" w:rsidRDefault="006F422E" w:rsidP="00916782">
      <w:pPr>
        <w:pStyle w:val="Heading1"/>
        <w:jc w:val="center"/>
        <w:pPrChange w:id="661" w:author="Surbhi Shankar" w:date="2017-04-27T03:04:00Z">
          <w:pPr>
            <w:pStyle w:val="Heading1"/>
            <w:numPr>
              <w:numId w:val="12"/>
            </w:numPr>
            <w:ind w:left="720" w:hanging="360"/>
            <w:jc w:val="center"/>
          </w:pPr>
        </w:pPrChange>
      </w:pPr>
      <w:bookmarkStart w:id="662" w:name="_Toc481025650"/>
      <w:moveFromRangeEnd w:id="619"/>
      <w:r>
        <w:t>Insights on the System</w:t>
      </w:r>
      <w:bookmarkEnd w:id="662"/>
    </w:p>
    <w:p w14:paraId="292F8B79" w14:textId="77777777" w:rsidR="00892EC6" w:rsidRPr="00892EC6" w:rsidRDefault="00892EC6" w:rsidP="00892EC6">
      <w:pPr>
        <w:pStyle w:val="ListParagraph"/>
      </w:pPr>
    </w:p>
    <w:p w14:paraId="20065EDA" w14:textId="77777777" w:rsidR="003E1731" w:rsidRDefault="006F422E" w:rsidP="00AF4C12">
      <w:pPr>
        <w:tabs>
          <w:tab w:val="left" w:pos="1425"/>
          <w:tab w:val="center" w:pos="4680"/>
        </w:tabs>
        <w:spacing w:line="360" w:lineRule="auto"/>
        <w:jc w:val="both"/>
        <w:rPr>
          <w:rFonts w:ascii="Times New Roman" w:hAnsi="Times New Roman" w:cs="Times New Roman"/>
          <w:sz w:val="24"/>
          <w:szCs w:val="24"/>
        </w:rPr>
      </w:pPr>
      <w:r>
        <w:rPr>
          <w:rFonts w:ascii="Times New Roman" w:hAnsi="Times New Roman" w:cs="Times New Roman"/>
          <w:sz w:val="24"/>
          <w:szCs w:val="24"/>
        </w:rPr>
        <w:t>I examined each of the visualization while before and after developing them to see if the design is effective and if the design is achieving the basic goal of this system.</w:t>
      </w:r>
      <w:r w:rsidR="00F158DB">
        <w:rPr>
          <w:rFonts w:ascii="Times New Roman" w:hAnsi="Times New Roman" w:cs="Times New Roman"/>
          <w:sz w:val="24"/>
          <w:szCs w:val="24"/>
        </w:rPr>
        <w:t xml:space="preserve"> The common goal of all these visualization is to provide a user-friendly interface</w:t>
      </w:r>
      <w:r w:rsidR="005D7E5D">
        <w:rPr>
          <w:rFonts w:ascii="Times New Roman" w:hAnsi="Times New Roman" w:cs="Times New Roman"/>
          <w:sz w:val="24"/>
          <w:szCs w:val="24"/>
        </w:rPr>
        <w:t xml:space="preserve"> to researchers and scholars who use web archives for their research.</w:t>
      </w:r>
      <w:r w:rsidR="003E1731">
        <w:rPr>
          <w:rFonts w:ascii="Times New Roman" w:hAnsi="Times New Roman" w:cs="Times New Roman"/>
          <w:sz w:val="24"/>
          <w:szCs w:val="24"/>
        </w:rPr>
        <w:t xml:space="preserve"> I have a brief description and observations of each of the Visualizations listed down here.</w:t>
      </w:r>
    </w:p>
    <w:p w14:paraId="2F718605" w14:textId="05D6FA10" w:rsidR="00AC0332" w:rsidRPr="00AC0332" w:rsidRDefault="002C2801" w:rsidP="002C2801">
      <w:pPr>
        <w:pStyle w:val="Heading2"/>
      </w:pPr>
      <w:bookmarkStart w:id="663" w:name="_Toc481025651"/>
      <w:r>
        <w:t>6.1</w:t>
      </w:r>
      <w:r>
        <w:tab/>
      </w:r>
      <w:r w:rsidR="00F158DB" w:rsidRPr="00AC0332">
        <w:t>Image Slider</w:t>
      </w:r>
      <w:bookmarkEnd w:id="663"/>
      <w:del w:id="664" w:author="Surbhi Shankar" w:date="2017-04-26T17:27:00Z">
        <w:r w:rsidR="00F158DB" w:rsidRPr="00AC0332" w:rsidDel="00CC6682">
          <w:delText xml:space="preserve"> Visualization</w:delText>
        </w:r>
      </w:del>
    </w:p>
    <w:p w14:paraId="312F49D4"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7E3025F3" w14:textId="77777777"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color w:val="000000"/>
          <w:sz w:val="14"/>
          <w:szCs w:val="14"/>
        </w:rPr>
        <w:t> </w:t>
      </w:r>
      <w:r w:rsidRPr="00AC0332">
        <w:rPr>
          <w:rFonts w:ascii="Times New Roman" w:hAnsi="Times New Roman" w:cs="Times New Roman"/>
          <w:color w:val="000000"/>
          <w:sz w:val="24"/>
          <w:szCs w:val="24"/>
        </w:rPr>
        <w:t>Snapshots of archived pages which are distinct is displayed on a single thumbnail view, along with the information related to the page below the image itself.</w:t>
      </w:r>
    </w:p>
    <w:p w14:paraId="182CD69D" w14:textId="5D44983C"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 xml:space="preserve">The thumbnail images change when the cursor is moved </w:t>
      </w:r>
      <w:del w:id="665" w:author="Surbhi Shankar" w:date="2017-04-26T21:33:00Z">
        <w:r w:rsidRPr="00AC0332" w:rsidDel="00BE491C">
          <w:rPr>
            <w:rFonts w:ascii="Times New Roman" w:hAnsi="Times New Roman" w:cs="Times New Roman"/>
            <w:color w:val="000000"/>
            <w:sz w:val="24"/>
            <w:szCs w:val="24"/>
          </w:rPr>
          <w:delText xml:space="preserve">over </w:delText>
        </w:r>
      </w:del>
      <w:ins w:id="666" w:author="Surbhi Shankar" w:date="2017-04-26T21:33:00Z">
        <w:r w:rsidR="00BE491C">
          <w:rPr>
            <w:rFonts w:ascii="Times New Roman" w:hAnsi="Times New Roman" w:cs="Times New Roman"/>
            <w:color w:val="000000"/>
            <w:sz w:val="24"/>
            <w:szCs w:val="24"/>
          </w:rPr>
          <w:t>across</w:t>
        </w:r>
        <w:r w:rsidR="00BE491C"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 xml:space="preserve">the </w:t>
      </w:r>
      <w:ins w:id="667" w:author="Surbhi Shankar" w:date="2017-04-26T21:33:00Z">
        <w:r w:rsidR="00BE491C">
          <w:rPr>
            <w:rFonts w:ascii="Times New Roman" w:hAnsi="Times New Roman" w:cs="Times New Roman"/>
            <w:color w:val="000000"/>
            <w:sz w:val="24"/>
            <w:szCs w:val="24"/>
          </w:rPr>
          <w:t>image</w:t>
        </w:r>
      </w:ins>
      <w:ins w:id="668" w:author="Surbhi Shankar" w:date="2017-04-26T21:34:00Z">
        <w:r w:rsidR="00BE491C">
          <w:rPr>
            <w:rFonts w:ascii="Times New Roman" w:hAnsi="Times New Roman" w:cs="Times New Roman"/>
            <w:color w:val="000000"/>
            <w:sz w:val="24"/>
            <w:szCs w:val="24"/>
          </w:rPr>
          <w:t>,</w:t>
        </w:r>
      </w:ins>
      <w:del w:id="669" w:author="Surbhi Shankar" w:date="2017-04-26T21:33:00Z">
        <w:r w:rsidRPr="00AC0332" w:rsidDel="00BE491C">
          <w:rPr>
            <w:rFonts w:ascii="Times New Roman" w:hAnsi="Times New Roman" w:cs="Times New Roman"/>
            <w:color w:val="000000"/>
            <w:sz w:val="24"/>
            <w:szCs w:val="24"/>
          </w:rPr>
          <w:delText>grid</w:delText>
        </w:r>
      </w:del>
      <w:r w:rsidRPr="00AC0332">
        <w:rPr>
          <w:rFonts w:ascii="Times New Roman" w:hAnsi="Times New Roman" w:cs="Times New Roman"/>
          <w:color w:val="000000"/>
          <w:sz w:val="24"/>
          <w:szCs w:val="24"/>
        </w:rPr>
        <w:t xml:space="preserve"> which makes it easier for a user to pick their choice of archived page.</w:t>
      </w:r>
      <w:ins w:id="670" w:author="Surbhi Shankar" w:date="2017-04-26T21:34:00Z">
        <w:r w:rsidR="00BE491C">
          <w:rPr>
            <w:rFonts w:ascii="Times New Roman" w:hAnsi="Times New Roman" w:cs="Times New Roman"/>
            <w:color w:val="000000"/>
            <w:sz w:val="24"/>
            <w:szCs w:val="24"/>
          </w:rPr>
          <w:t xml:space="preserve"> This style is similar to iPhoto image previews.</w:t>
        </w:r>
      </w:ins>
    </w:p>
    <w:p w14:paraId="0B31F7EA" w14:textId="77777777"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Play/Pause button is included to make the image slider work like a video. Also, when clicked on the image, it navigates to the corresponding archived page.</w:t>
      </w:r>
    </w:p>
    <w:p w14:paraId="17008C4D" w14:textId="0079B453" w:rsidR="00AC0332" w:rsidRPr="00AC0332" w:rsidRDefault="00AC0332" w:rsidP="00AF4C12">
      <w:pPr>
        <w:pStyle w:val="ListParagraph"/>
        <w:numPr>
          <w:ilvl w:val="1"/>
          <w:numId w:val="3"/>
        </w:numPr>
        <w:tabs>
          <w:tab w:val="left" w:pos="1425"/>
          <w:tab w:val="center" w:pos="4680"/>
        </w:tabs>
        <w:spacing w:line="360" w:lineRule="auto"/>
        <w:jc w:val="both"/>
        <w:rPr>
          <w:rFonts w:ascii="Times New Roman" w:hAnsi="Times New Roman" w:cs="Times New Roman"/>
          <w:sz w:val="24"/>
          <w:szCs w:val="24"/>
        </w:rPr>
      </w:pPr>
      <w:r w:rsidRPr="00AC0332">
        <w:rPr>
          <w:rFonts w:ascii="Times New Roman" w:hAnsi="Times New Roman" w:cs="Times New Roman"/>
          <w:color w:val="000000"/>
          <w:sz w:val="24"/>
          <w:szCs w:val="24"/>
        </w:rPr>
        <w:t xml:space="preserve">Image slider helps </w:t>
      </w:r>
      <w:del w:id="671" w:author="Surbhi Shankar" w:date="2017-04-26T21:35:00Z">
        <w:r w:rsidRPr="00AC0332" w:rsidDel="00D86445">
          <w:rPr>
            <w:rFonts w:ascii="Times New Roman" w:hAnsi="Times New Roman" w:cs="Times New Roman"/>
            <w:color w:val="000000"/>
            <w:sz w:val="24"/>
            <w:szCs w:val="24"/>
          </w:rPr>
          <w:delText xml:space="preserve">go </w:delText>
        </w:r>
      </w:del>
      <w:ins w:id="672" w:author="Surbhi Shankar" w:date="2017-04-26T21:35:00Z">
        <w:r w:rsidR="00D86445">
          <w:rPr>
            <w:rFonts w:ascii="Times New Roman" w:hAnsi="Times New Roman" w:cs="Times New Roman"/>
            <w:color w:val="000000"/>
            <w:sz w:val="24"/>
            <w:szCs w:val="24"/>
          </w:rPr>
          <w:t>swipe</w:t>
        </w:r>
        <w:r w:rsidR="00D86445"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through</w:t>
      </w:r>
      <w:ins w:id="673" w:author="Surbhi Shankar" w:date="2017-04-26T21:35:00Z">
        <w:r w:rsidR="00D86445">
          <w:rPr>
            <w:rFonts w:ascii="Times New Roman" w:hAnsi="Times New Roman" w:cs="Times New Roman"/>
            <w:color w:val="000000"/>
            <w:sz w:val="24"/>
            <w:szCs w:val="24"/>
          </w:rPr>
          <w:t xml:space="preserve"> time and view</w:t>
        </w:r>
      </w:ins>
      <w:r w:rsidRPr="00AC0332">
        <w:rPr>
          <w:rFonts w:ascii="Times New Roman" w:hAnsi="Times New Roman" w:cs="Times New Roman"/>
          <w:color w:val="000000"/>
          <w:sz w:val="24"/>
          <w:szCs w:val="24"/>
        </w:rPr>
        <w:t xml:space="preserve"> all the thumbnails of various archived pages</w:t>
      </w:r>
      <w:ins w:id="674" w:author="Surbhi Shankar" w:date="2017-04-26T21:35:00Z">
        <w:r w:rsidR="00D86445">
          <w:rPr>
            <w:rFonts w:ascii="Times New Roman" w:hAnsi="Times New Roman" w:cs="Times New Roman"/>
            <w:color w:val="000000"/>
            <w:sz w:val="24"/>
            <w:szCs w:val="24"/>
          </w:rPr>
          <w:t xml:space="preserve"> which show the evolution of the webpage clearly,</w:t>
        </w:r>
      </w:ins>
      <w:r w:rsidRPr="00AC0332">
        <w:rPr>
          <w:rFonts w:ascii="Times New Roman" w:hAnsi="Times New Roman" w:cs="Times New Roman"/>
          <w:color w:val="000000"/>
          <w:sz w:val="24"/>
          <w:szCs w:val="24"/>
        </w:rPr>
        <w:t xml:space="preserve"> </w:t>
      </w:r>
      <w:del w:id="675" w:author="Surbhi Shankar" w:date="2017-04-26T21:36:00Z">
        <w:r w:rsidRPr="00AC0332" w:rsidDel="00D86445">
          <w:rPr>
            <w:rFonts w:ascii="Times New Roman" w:hAnsi="Times New Roman" w:cs="Times New Roman"/>
            <w:color w:val="000000"/>
            <w:sz w:val="24"/>
            <w:szCs w:val="24"/>
          </w:rPr>
          <w:delText xml:space="preserve">and </w:delText>
        </w:r>
      </w:del>
      <w:ins w:id="676" w:author="Surbhi Shankar" w:date="2017-04-26T21:36:00Z">
        <w:r w:rsidR="00D86445">
          <w:rPr>
            <w:rFonts w:ascii="Times New Roman" w:hAnsi="Times New Roman" w:cs="Times New Roman"/>
            <w:color w:val="000000"/>
            <w:sz w:val="24"/>
            <w:szCs w:val="24"/>
          </w:rPr>
          <w:t>in order to</w:t>
        </w:r>
        <w:r w:rsidR="00D86445" w:rsidRPr="00AC0332">
          <w:rPr>
            <w:rFonts w:ascii="Times New Roman" w:hAnsi="Times New Roman" w:cs="Times New Roman"/>
            <w:color w:val="000000"/>
            <w:sz w:val="24"/>
            <w:szCs w:val="24"/>
          </w:rPr>
          <w:t xml:space="preserve"> </w:t>
        </w:r>
      </w:ins>
      <w:r w:rsidRPr="00AC0332">
        <w:rPr>
          <w:rFonts w:ascii="Times New Roman" w:hAnsi="Times New Roman" w:cs="Times New Roman"/>
          <w:color w:val="000000"/>
          <w:sz w:val="24"/>
          <w:szCs w:val="24"/>
        </w:rPr>
        <w:t>compare between the snapshots how distinct they are from each other.</w:t>
      </w:r>
    </w:p>
    <w:p w14:paraId="0B13139C" w14:textId="77777777" w:rsidR="00F158DB" w:rsidRDefault="00F158DB" w:rsidP="002C2801">
      <w:pPr>
        <w:pStyle w:val="Heading2"/>
      </w:pPr>
    </w:p>
    <w:p w14:paraId="75E3EC89" w14:textId="5BA5E1DE" w:rsidR="00AC0332" w:rsidRPr="002C2801" w:rsidRDefault="002C2801" w:rsidP="002C2801">
      <w:pPr>
        <w:pStyle w:val="Heading2"/>
      </w:pPr>
      <w:bookmarkStart w:id="677" w:name="_Toc481025652"/>
      <w:r w:rsidRPr="002C2801">
        <w:t>6.2</w:t>
      </w:r>
      <w:r>
        <w:rPr>
          <w:b/>
        </w:rPr>
        <w:tab/>
      </w:r>
      <w:r w:rsidR="00F158DB" w:rsidRPr="002C2801">
        <w:t>Image Grid</w:t>
      </w:r>
      <w:bookmarkEnd w:id="677"/>
      <w:del w:id="678" w:author="Surbhi Shankar" w:date="2017-04-26T17:27:00Z">
        <w:r w:rsidR="00F158DB" w:rsidRPr="002C2801" w:rsidDel="00CC6682">
          <w:delText xml:space="preserve"> View</w:delText>
        </w:r>
      </w:del>
    </w:p>
    <w:p w14:paraId="43F62BB2"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55F7231B" w14:textId="6306D7BC"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del w:id="679" w:author="Surbhi Shankar" w:date="2017-04-26T17:44:00Z">
        <w:r w:rsidRPr="004F0683" w:rsidDel="007141FF">
          <w:rPr>
            <w:rFonts w:ascii="Times New Roman" w:eastAsia="Times New Roman" w:hAnsi="Times New Roman" w:cs="Times New Roman"/>
            <w:color w:val="000000"/>
            <w:sz w:val="24"/>
            <w:szCs w:val="24"/>
          </w:rPr>
          <w:delText xml:space="preserve">Snapshots </w:delText>
        </w:r>
      </w:del>
      <w:ins w:id="680" w:author="Surbhi Shankar" w:date="2017-04-26T17:45:00Z">
        <w:r w:rsidR="008A4ACE">
          <w:rPr>
            <w:rFonts w:ascii="Times New Roman" w:eastAsia="Times New Roman" w:hAnsi="Times New Roman" w:cs="Times New Roman"/>
            <w:color w:val="000000"/>
            <w:sz w:val="24"/>
            <w:szCs w:val="24"/>
          </w:rPr>
          <w:t>Thumbnails</w:t>
        </w:r>
      </w:ins>
      <w:ins w:id="681" w:author="Surbhi Shankar" w:date="2017-04-26T17:44:00Z">
        <w:r w:rsidR="007141FF" w:rsidRPr="004F0683">
          <w:rPr>
            <w:rFonts w:ascii="Times New Roman" w:eastAsia="Times New Roman" w:hAnsi="Times New Roman" w:cs="Times New Roman"/>
            <w:color w:val="000000"/>
            <w:sz w:val="24"/>
            <w:szCs w:val="24"/>
          </w:rPr>
          <w:t xml:space="preserve"> </w:t>
        </w:r>
      </w:ins>
      <w:r w:rsidRPr="004F0683">
        <w:rPr>
          <w:rFonts w:ascii="Times New Roman" w:eastAsia="Times New Roman" w:hAnsi="Times New Roman" w:cs="Times New Roman"/>
          <w:color w:val="000000"/>
          <w:sz w:val="24"/>
          <w:szCs w:val="24"/>
        </w:rPr>
        <w:t xml:space="preserve">are placed as a 5 X 5 </w:t>
      </w:r>
      <w:ins w:id="682" w:author="Surbhi Shankar" w:date="2017-04-26T17:44:00Z">
        <w:r w:rsidR="00741139">
          <w:rPr>
            <w:rFonts w:ascii="Times New Roman" w:eastAsia="Times New Roman" w:hAnsi="Times New Roman" w:cs="Times New Roman"/>
            <w:color w:val="000000"/>
            <w:sz w:val="24"/>
            <w:szCs w:val="24"/>
          </w:rPr>
          <w:t xml:space="preserve">or 4 X 4 </w:t>
        </w:r>
      </w:ins>
      <w:r w:rsidRPr="004F0683">
        <w:rPr>
          <w:rFonts w:ascii="Times New Roman" w:eastAsia="Times New Roman" w:hAnsi="Times New Roman" w:cs="Times New Roman"/>
          <w:color w:val="000000"/>
          <w:sz w:val="24"/>
          <w:szCs w:val="24"/>
        </w:rPr>
        <w:t xml:space="preserve">grid </w:t>
      </w:r>
      <w:ins w:id="683" w:author="Surbhi Shankar" w:date="2017-04-26T17:44:00Z">
        <w:r w:rsidR="009E3ABA">
          <w:rPr>
            <w:rFonts w:ascii="Times New Roman" w:eastAsia="Times New Roman" w:hAnsi="Times New Roman" w:cs="Times New Roman"/>
            <w:color w:val="000000"/>
            <w:sz w:val="24"/>
            <w:szCs w:val="24"/>
          </w:rPr>
          <w:t>(depending</w:t>
        </w:r>
        <w:r w:rsidR="00741139">
          <w:rPr>
            <w:rFonts w:ascii="Times New Roman" w:eastAsia="Times New Roman" w:hAnsi="Times New Roman" w:cs="Times New Roman"/>
            <w:color w:val="000000"/>
            <w:sz w:val="24"/>
            <w:szCs w:val="24"/>
          </w:rPr>
          <w:t xml:space="preserve"> on </w:t>
        </w:r>
      </w:ins>
      <w:ins w:id="684" w:author="Surbhi Shankar" w:date="2017-04-26T20:59:00Z">
        <w:r w:rsidR="00FC690B">
          <w:rPr>
            <w:rFonts w:ascii="Times New Roman" w:eastAsia="Times New Roman" w:hAnsi="Times New Roman" w:cs="Times New Roman"/>
            <w:color w:val="000000"/>
            <w:sz w:val="24"/>
            <w:szCs w:val="24"/>
          </w:rPr>
          <w:t xml:space="preserve">the </w:t>
        </w:r>
      </w:ins>
      <w:ins w:id="685" w:author="Surbhi Shankar" w:date="2017-04-26T17:44:00Z">
        <w:r w:rsidR="00741139">
          <w:rPr>
            <w:rFonts w:ascii="Times New Roman" w:eastAsia="Times New Roman" w:hAnsi="Times New Roman" w:cs="Times New Roman"/>
            <w:color w:val="000000"/>
            <w:sz w:val="24"/>
            <w:szCs w:val="24"/>
          </w:rPr>
          <w:t xml:space="preserve">number of images to be included) </w:t>
        </w:r>
      </w:ins>
      <w:r w:rsidRPr="004F0683">
        <w:rPr>
          <w:rFonts w:ascii="Times New Roman" w:eastAsia="Times New Roman" w:hAnsi="Times New Roman" w:cs="Times New Roman"/>
          <w:color w:val="000000"/>
          <w:sz w:val="24"/>
          <w:szCs w:val="24"/>
        </w:rPr>
        <w:t>with images placed next to each other giving room for comparison between the thumbnails showing the snapshots of the archived pages.</w:t>
      </w:r>
      <w:ins w:id="686" w:author="Surbhi Shankar" w:date="2017-04-26T21:08:00Z">
        <w:r w:rsidR="00827193">
          <w:rPr>
            <w:rFonts w:ascii="Times New Roman" w:eastAsia="Times New Roman" w:hAnsi="Times New Roman" w:cs="Times New Roman"/>
            <w:color w:val="000000"/>
            <w:sz w:val="24"/>
            <w:szCs w:val="24"/>
          </w:rPr>
          <w:t xml:space="preserve"> The idea is to show </w:t>
        </w:r>
      </w:ins>
      <w:ins w:id="687" w:author="Surbhi Shankar" w:date="2017-04-26T21:29:00Z">
        <w:r w:rsidR="00F80F76">
          <w:rPr>
            <w:rFonts w:ascii="Times New Roman" w:eastAsia="Times New Roman" w:hAnsi="Times New Roman" w:cs="Times New Roman"/>
            <w:color w:val="000000"/>
            <w:sz w:val="24"/>
            <w:szCs w:val="24"/>
          </w:rPr>
          <w:t>the entire</w:t>
        </w:r>
      </w:ins>
      <w:ins w:id="688" w:author="Surbhi Shankar" w:date="2017-04-26T21:28:00Z">
        <w:r w:rsidR="00F3728E">
          <w:rPr>
            <w:rFonts w:ascii="Times New Roman" w:eastAsia="Times New Roman" w:hAnsi="Times New Roman" w:cs="Times New Roman"/>
            <w:color w:val="000000"/>
            <w:sz w:val="24"/>
            <w:szCs w:val="24"/>
          </w:rPr>
          <w:t xml:space="preserve"> thumbnail </w:t>
        </w:r>
      </w:ins>
      <w:ins w:id="689" w:author="Surbhi Shankar" w:date="2017-04-26T21:29:00Z">
        <w:r w:rsidR="00F3728E">
          <w:rPr>
            <w:rFonts w:ascii="Times New Roman" w:eastAsia="Times New Roman" w:hAnsi="Times New Roman" w:cs="Times New Roman"/>
            <w:color w:val="000000"/>
            <w:sz w:val="24"/>
            <w:szCs w:val="24"/>
          </w:rPr>
          <w:t>summary</w:t>
        </w:r>
      </w:ins>
      <w:ins w:id="690" w:author="Surbhi Shankar" w:date="2017-04-26T21:28:00Z">
        <w:r w:rsidR="00F3728E">
          <w:rPr>
            <w:rFonts w:ascii="Times New Roman" w:eastAsia="Times New Roman" w:hAnsi="Times New Roman" w:cs="Times New Roman"/>
            <w:color w:val="000000"/>
            <w:sz w:val="24"/>
            <w:szCs w:val="24"/>
          </w:rPr>
          <w:t xml:space="preserve"> in one grid.</w:t>
        </w:r>
      </w:ins>
    </w:p>
    <w:p w14:paraId="050A9BAD"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interface is responsive so that more snapshots can be added at any point of time to the JSON file from where the data is pulled out from. </w:t>
      </w:r>
    </w:p>
    <w:p w14:paraId="0302FFA9"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lastRenderedPageBreak/>
        <w:t>Under each image, date and time of archival is displayed. On clicking on any of the image, it navigates to the archived page itself.</w:t>
      </w:r>
    </w:p>
    <w:p w14:paraId="2516B8A2" w14:textId="77777777" w:rsidR="00AC0332" w:rsidRPr="004F0683" w:rsidRDefault="00AC0332" w:rsidP="00AF4C12">
      <w:pPr>
        <w:pStyle w:val="ListParagraph"/>
        <w:numPr>
          <w:ilvl w:val="1"/>
          <w:numId w:val="10"/>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visualization helps users to see all the thumbnails together and easily view the distinction between them.</w:t>
      </w:r>
    </w:p>
    <w:p w14:paraId="73B5E835" w14:textId="77777777" w:rsidR="00F158DB" w:rsidRDefault="00F158DB" w:rsidP="00F158DB">
      <w:pPr>
        <w:pStyle w:val="ListParagraph"/>
        <w:tabs>
          <w:tab w:val="left" w:pos="1425"/>
          <w:tab w:val="center" w:pos="4680"/>
        </w:tabs>
        <w:rPr>
          <w:rFonts w:ascii="Times New Roman" w:hAnsi="Times New Roman" w:cs="Times New Roman"/>
          <w:sz w:val="24"/>
          <w:szCs w:val="24"/>
        </w:rPr>
      </w:pPr>
    </w:p>
    <w:p w14:paraId="249A236E" w14:textId="2343E752" w:rsidR="00AC0332" w:rsidRPr="002C2801" w:rsidRDefault="004F0683" w:rsidP="002C2801">
      <w:pPr>
        <w:pStyle w:val="Heading2"/>
      </w:pPr>
      <w:bookmarkStart w:id="691" w:name="_Toc481025653"/>
      <w:r w:rsidRPr="002C2801">
        <w:t>6.3</w:t>
      </w:r>
      <w:r w:rsidRPr="002C2801">
        <w:tab/>
      </w:r>
      <w:r w:rsidR="00F158DB" w:rsidRPr="002C2801">
        <w:t>Timeline</w:t>
      </w:r>
      <w:bookmarkEnd w:id="691"/>
      <w:del w:id="692" w:author="Surbhi Shankar" w:date="2017-04-26T17:27:00Z">
        <w:r w:rsidR="00F158DB" w:rsidRPr="002C2801" w:rsidDel="00CC6682">
          <w:delText xml:space="preserve"> Visualization</w:delText>
        </w:r>
      </w:del>
    </w:p>
    <w:p w14:paraId="484DF546" w14:textId="77777777" w:rsidR="00AC0332" w:rsidRDefault="00AC0332" w:rsidP="00AC0332">
      <w:pPr>
        <w:pStyle w:val="ListParagraph"/>
        <w:tabs>
          <w:tab w:val="left" w:pos="1425"/>
          <w:tab w:val="center" w:pos="4680"/>
        </w:tabs>
        <w:rPr>
          <w:rFonts w:ascii="Times New Roman" w:hAnsi="Times New Roman" w:cs="Times New Roman"/>
          <w:sz w:val="24"/>
          <w:szCs w:val="24"/>
        </w:rPr>
      </w:pPr>
    </w:p>
    <w:p w14:paraId="71C74EC0" w14:textId="77777777"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 xml:space="preserve">The interactive timeline view includes all the thumbnails on a timeline which indicates the time when the page was archived. </w:t>
      </w:r>
    </w:p>
    <w:p w14:paraId="0625112B" w14:textId="77777777" w:rsidR="00AC0332" w:rsidRPr="00F80F76" w:rsidRDefault="00AC0332" w:rsidP="00AF4C12">
      <w:pPr>
        <w:pStyle w:val="ListParagraph"/>
        <w:numPr>
          <w:ilvl w:val="0"/>
          <w:numId w:val="11"/>
        </w:numPr>
        <w:tabs>
          <w:tab w:val="left" w:pos="1425"/>
          <w:tab w:val="center" w:pos="4680"/>
        </w:tabs>
        <w:spacing w:line="360" w:lineRule="auto"/>
        <w:jc w:val="both"/>
        <w:rPr>
          <w:ins w:id="693" w:author="Surbhi Shankar" w:date="2017-04-26T21:31:00Z"/>
          <w:rFonts w:ascii="Times New Roman" w:hAnsi="Times New Roman" w:cs="Times New Roman"/>
          <w:sz w:val="24"/>
          <w:szCs w:val="24"/>
          <w:rPrChange w:id="694" w:author="Surbhi Shankar" w:date="2017-04-26T21:31:00Z">
            <w:rPr>
              <w:ins w:id="695" w:author="Surbhi Shankar" w:date="2017-04-26T21:31:00Z"/>
              <w:rFonts w:ascii="Times New Roman" w:eastAsia="Times New Roman" w:hAnsi="Times New Roman" w:cs="Times New Roman"/>
              <w:color w:val="000000"/>
              <w:sz w:val="24"/>
              <w:szCs w:val="24"/>
            </w:rPr>
          </w:rPrChange>
        </w:rPr>
      </w:pPr>
      <w:r w:rsidRPr="004F0683">
        <w:rPr>
          <w:rFonts w:ascii="Times New Roman" w:eastAsia="Times New Roman" w:hAnsi="Times New Roman" w:cs="Times New Roman"/>
          <w:color w:val="000000"/>
          <w:sz w:val="24"/>
          <w:szCs w:val="24"/>
        </w:rPr>
        <w:t>The lines on the timeline represent the thumbnails and mementos and on clicking on the line we can see a twitter card style thumbnail displayed below the timeline.</w:t>
      </w:r>
    </w:p>
    <w:p w14:paraId="188F3299" w14:textId="1113C95D" w:rsidR="00F80F76" w:rsidRPr="004F0683" w:rsidRDefault="00F80F76"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ins w:id="696" w:author="Surbhi Shankar" w:date="2017-04-26T21:31:00Z">
        <w:r>
          <w:rPr>
            <w:rFonts w:ascii="Times New Roman" w:eastAsia="Times New Roman" w:hAnsi="Times New Roman" w:cs="Times New Roman"/>
            <w:color w:val="000000"/>
            <w:sz w:val="24"/>
            <w:szCs w:val="24"/>
          </w:rPr>
          <w:t>Two different colors are used to represent the “Thumbnails</w:t>
        </w:r>
      </w:ins>
      <w:ins w:id="697" w:author="Surbhi Shankar" w:date="2017-04-26T21:32:00Z">
        <w:r>
          <w:rPr>
            <w:rFonts w:ascii="Times New Roman" w:eastAsia="Times New Roman" w:hAnsi="Times New Roman" w:cs="Times New Roman"/>
            <w:color w:val="000000"/>
            <w:sz w:val="24"/>
            <w:szCs w:val="24"/>
          </w:rPr>
          <w:t>” and “Non-thumbnail mementos”, yellow and black respectively.</w:t>
        </w:r>
      </w:ins>
    </w:p>
    <w:p w14:paraId="57104402" w14:textId="77777777" w:rsidR="00AC0332" w:rsidRPr="004F0683" w:rsidRDefault="00AC0332" w:rsidP="00AF4C12">
      <w:pPr>
        <w:pStyle w:val="ListParagraph"/>
        <w:numPr>
          <w:ilvl w:val="0"/>
          <w:numId w:val="11"/>
        </w:numPr>
        <w:tabs>
          <w:tab w:val="left" w:pos="1425"/>
          <w:tab w:val="center" w:pos="4680"/>
        </w:tabs>
        <w:spacing w:line="360" w:lineRule="auto"/>
        <w:jc w:val="both"/>
        <w:rPr>
          <w:rFonts w:ascii="Times New Roman" w:hAnsi="Times New Roman" w:cs="Times New Roman"/>
          <w:sz w:val="24"/>
          <w:szCs w:val="24"/>
        </w:rPr>
      </w:pPr>
      <w:r w:rsidRPr="004F0683">
        <w:rPr>
          <w:rFonts w:ascii="Times New Roman" w:eastAsia="Times New Roman" w:hAnsi="Times New Roman" w:cs="Times New Roman"/>
          <w:color w:val="000000"/>
          <w:sz w:val="24"/>
          <w:szCs w:val="24"/>
        </w:rPr>
        <w:t>This difference between this and other visualizations is that depending on the size of the TimeMap, the timeline includes mementos that are not selected as a part of the summary as well.</w:t>
      </w:r>
    </w:p>
    <w:p w14:paraId="260DF312" w14:textId="77777777" w:rsidR="002114F1" w:rsidRDefault="002114F1">
      <w:pPr>
        <w:rPr>
          <w:rFonts w:ascii="Times New Roman" w:hAnsi="Times New Roman" w:cs="Times New Roman"/>
          <w:sz w:val="24"/>
          <w:szCs w:val="24"/>
        </w:rPr>
      </w:pPr>
      <w:r>
        <w:rPr>
          <w:rFonts w:ascii="Times New Roman" w:hAnsi="Times New Roman" w:cs="Times New Roman"/>
          <w:sz w:val="24"/>
          <w:szCs w:val="24"/>
        </w:rPr>
        <w:br w:type="page"/>
      </w:r>
    </w:p>
    <w:p w14:paraId="0032B410" w14:textId="77777777" w:rsidR="002C139E" w:rsidRDefault="002114F1" w:rsidP="002C139E">
      <w:pPr>
        <w:pStyle w:val="Heading1"/>
        <w:numPr>
          <w:ilvl w:val="0"/>
          <w:numId w:val="10"/>
        </w:numPr>
        <w:jc w:val="center"/>
      </w:pPr>
      <w:bookmarkStart w:id="698" w:name="_Toc481025654"/>
      <w:r>
        <w:lastRenderedPageBreak/>
        <w:t>Challenges</w:t>
      </w:r>
      <w:bookmarkEnd w:id="698"/>
    </w:p>
    <w:p w14:paraId="343277F8" w14:textId="77777777" w:rsidR="002C139E" w:rsidRPr="002C139E" w:rsidRDefault="002C139E" w:rsidP="002C139E"/>
    <w:p w14:paraId="0F313ABE" w14:textId="77777777" w:rsidR="002114F1" w:rsidRDefault="002114F1" w:rsidP="000445E8">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project was a great learning experience for me. I had an opportunity to work different kinds of visualization techniques and also learnt about web archiving concepts. However, the project was not very easy for me and there were a few challenges that I faced in the path. Some of the challenges I faced while I working on the project are mentioned below.</w:t>
      </w:r>
    </w:p>
    <w:p w14:paraId="6EA73E1F" w14:textId="65D34BF7" w:rsidR="00B87EA1" w:rsidDel="00AC6F48" w:rsidRDefault="00B87EA1">
      <w:pPr>
        <w:pStyle w:val="ListParagraph"/>
        <w:numPr>
          <w:ilvl w:val="0"/>
          <w:numId w:val="14"/>
        </w:numPr>
        <w:spacing w:line="360" w:lineRule="auto"/>
        <w:jc w:val="both"/>
        <w:rPr>
          <w:del w:id="699" w:author="Surbhi Shankar" w:date="2017-04-26T16:25:00Z"/>
          <w:rFonts w:ascii="Times New Roman" w:hAnsi="Times New Roman" w:cs="Times New Roman"/>
          <w:sz w:val="24"/>
          <w:szCs w:val="24"/>
        </w:rPr>
      </w:pPr>
      <w:r>
        <w:rPr>
          <w:rFonts w:ascii="Times New Roman" w:hAnsi="Times New Roman" w:cs="Times New Roman"/>
          <w:sz w:val="24"/>
          <w:szCs w:val="24"/>
        </w:rPr>
        <w:t>Collecting data from each of the archived collections was a time consuming task. I had to open each page and determine if they are distinct and then select the mementos to be represented in the TimeMap. Initially</w:t>
      </w:r>
      <w:r w:rsidR="00827D22">
        <w:rPr>
          <w:rFonts w:ascii="Times New Roman" w:hAnsi="Times New Roman" w:cs="Times New Roman"/>
          <w:sz w:val="24"/>
          <w:szCs w:val="24"/>
        </w:rPr>
        <w:t>,</w:t>
      </w:r>
      <w:r>
        <w:rPr>
          <w:rFonts w:ascii="Times New Roman" w:hAnsi="Times New Roman" w:cs="Times New Roman"/>
          <w:sz w:val="24"/>
          <w:szCs w:val="24"/>
        </w:rPr>
        <w:t xml:space="preserve"> it was easy because I had to do a mock up for </w:t>
      </w:r>
      <w:r w:rsidR="00827D22">
        <w:rPr>
          <w:rFonts w:ascii="Times New Roman" w:hAnsi="Times New Roman" w:cs="Times New Roman"/>
          <w:sz w:val="24"/>
          <w:szCs w:val="24"/>
        </w:rPr>
        <w:t xml:space="preserve">just </w:t>
      </w:r>
      <w:r>
        <w:rPr>
          <w:rFonts w:ascii="Times New Roman" w:hAnsi="Times New Roman" w:cs="Times New Roman"/>
          <w:sz w:val="24"/>
          <w:szCs w:val="24"/>
        </w:rPr>
        <w:t xml:space="preserve">one of the collections, but later this task got tougher because there are six different collections that I have represented in the TimeMap. </w:t>
      </w:r>
      <w:r w:rsidR="005353CB">
        <w:rPr>
          <w:rFonts w:ascii="Times New Roman" w:hAnsi="Times New Roman" w:cs="Times New Roman"/>
          <w:sz w:val="24"/>
          <w:szCs w:val="24"/>
        </w:rPr>
        <w:t>Moreover, this data grows</w:t>
      </w:r>
      <w:r w:rsidR="00D8292F">
        <w:rPr>
          <w:rFonts w:ascii="Times New Roman" w:hAnsi="Times New Roman" w:cs="Times New Roman"/>
          <w:sz w:val="24"/>
          <w:szCs w:val="24"/>
        </w:rPr>
        <w:t xml:space="preserve"> whenever it is archived and hence the data file has to be updated each time.</w:t>
      </w:r>
    </w:p>
    <w:p w14:paraId="210726D2" w14:textId="38A2A847" w:rsidR="00107D7B" w:rsidRDefault="00107D7B">
      <w:pPr>
        <w:pStyle w:val="ListParagraph"/>
        <w:numPr>
          <w:ilvl w:val="0"/>
          <w:numId w:val="14"/>
        </w:numPr>
        <w:spacing w:line="360" w:lineRule="auto"/>
        <w:jc w:val="both"/>
        <w:rPr>
          <w:rFonts w:ascii="Times New Roman" w:hAnsi="Times New Roman" w:cs="Times New Roman"/>
          <w:sz w:val="24"/>
          <w:szCs w:val="24"/>
        </w:rPr>
      </w:pPr>
      <w:del w:id="700" w:author="Surbhi Shankar" w:date="2017-04-26T16:25:00Z">
        <w:r w:rsidDel="00AC6F48">
          <w:rPr>
            <w:rFonts w:ascii="Times New Roman" w:hAnsi="Times New Roman" w:cs="Times New Roman"/>
            <w:sz w:val="24"/>
            <w:szCs w:val="24"/>
          </w:rPr>
          <w:delText xml:space="preserve">The python script that I wrote to get the data in a JSON file was working well with one of the collections as all the URIs were of same length. </w:delText>
        </w:r>
        <w:commentRangeStart w:id="701"/>
        <w:r w:rsidDel="00AC6F48">
          <w:rPr>
            <w:rFonts w:ascii="Times New Roman" w:hAnsi="Times New Roman" w:cs="Times New Roman"/>
            <w:sz w:val="24"/>
            <w:szCs w:val="24"/>
          </w:rPr>
          <w:delText>If the number of characters varies, then the script has to be changed a bit with respect to positions to get the JSON file correctly.</w:delText>
        </w:r>
        <w:commentRangeEnd w:id="701"/>
        <w:r w:rsidR="002811DE" w:rsidDel="00AC6F48">
          <w:rPr>
            <w:rStyle w:val="CommentReference"/>
          </w:rPr>
          <w:commentReference w:id="701"/>
        </w:r>
        <w:r w:rsidR="00EB64DC" w:rsidDel="00AC6F48">
          <w:rPr>
            <w:rFonts w:ascii="Times New Roman" w:hAnsi="Times New Roman" w:cs="Times New Roman"/>
            <w:sz w:val="24"/>
            <w:szCs w:val="24"/>
          </w:rPr>
          <w:delText xml:space="preserve"> This was also a difficult job considering the number of JSON files that had to be created.</w:delText>
        </w:r>
      </w:del>
    </w:p>
    <w:p w14:paraId="2A690DFF" w14:textId="77777777" w:rsidR="00B87EA1" w:rsidRDefault="00B87EA1"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Algorithm was difficult to understand in the beginning. There were some of the Node.js and Phantom.js libraries and packages which were not compatible in MAC OS and also few packages which were outdated hence had to be replaced. This was also a difficult task as it was the first time for me to run a Node.js code.</w:t>
      </w:r>
    </w:p>
    <w:p w14:paraId="1B4AC2F6" w14:textId="5B5BA7EF" w:rsidR="00740CBF" w:rsidRDefault="00D34D75" w:rsidP="000445E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visualization has a JSON file with a slightly different format. I used a separate source for date to timestamp conversion. Also, I had to create separate JSON files for each of the collection again</w:t>
      </w:r>
      <w:ins w:id="702" w:author="Surbhi Shankar" w:date="2017-04-26T21:40:00Z">
        <w:r w:rsidR="00E93F8B">
          <w:rPr>
            <w:rFonts w:ascii="Times New Roman" w:hAnsi="Times New Roman" w:cs="Times New Roman"/>
            <w:sz w:val="24"/>
            <w:szCs w:val="24"/>
          </w:rPr>
          <w:t>, which took a lot of time</w:t>
        </w:r>
      </w:ins>
      <w:del w:id="703" w:author="Surbhi Shankar" w:date="2017-04-26T21:40:00Z">
        <w:r w:rsidDel="00E93F8B">
          <w:rPr>
            <w:rFonts w:ascii="Times New Roman" w:hAnsi="Times New Roman" w:cs="Times New Roman"/>
            <w:sz w:val="24"/>
            <w:szCs w:val="24"/>
          </w:rPr>
          <w:delText xml:space="preserve"> as the structure is different</w:delText>
        </w:r>
      </w:del>
      <w:r>
        <w:rPr>
          <w:rFonts w:ascii="Times New Roman" w:hAnsi="Times New Roman" w:cs="Times New Roman"/>
          <w:sz w:val="24"/>
          <w:szCs w:val="24"/>
        </w:rPr>
        <w:t>.</w:t>
      </w:r>
    </w:p>
    <w:p w14:paraId="1E260A3F" w14:textId="77777777" w:rsidR="00740CBF" w:rsidRDefault="00740CBF">
      <w:pPr>
        <w:rPr>
          <w:rFonts w:ascii="Times New Roman" w:hAnsi="Times New Roman" w:cs="Times New Roman"/>
          <w:sz w:val="24"/>
          <w:szCs w:val="24"/>
        </w:rPr>
      </w:pPr>
      <w:r>
        <w:rPr>
          <w:rFonts w:ascii="Times New Roman" w:hAnsi="Times New Roman" w:cs="Times New Roman"/>
          <w:sz w:val="24"/>
          <w:szCs w:val="24"/>
        </w:rPr>
        <w:br w:type="page"/>
      </w:r>
    </w:p>
    <w:p w14:paraId="3463D32D" w14:textId="77777777" w:rsidR="00B87EA1" w:rsidRDefault="00740CBF" w:rsidP="00740CBF">
      <w:pPr>
        <w:pStyle w:val="Heading1"/>
        <w:numPr>
          <w:ilvl w:val="0"/>
          <w:numId w:val="10"/>
        </w:numPr>
        <w:jc w:val="center"/>
      </w:pPr>
      <w:bookmarkStart w:id="704" w:name="_Toc481025655"/>
      <w:r>
        <w:lastRenderedPageBreak/>
        <w:t>Future Enhancements</w:t>
      </w:r>
      <w:bookmarkEnd w:id="704"/>
    </w:p>
    <w:p w14:paraId="74A93957" w14:textId="77777777" w:rsidR="00A83DCB" w:rsidRDefault="00A83DCB" w:rsidP="00A83DCB"/>
    <w:p w14:paraId="1B09B033" w14:textId="77777777" w:rsidR="00A83DCB" w:rsidRPr="00A83DCB" w:rsidRDefault="00A83DCB" w:rsidP="00A83DCB">
      <w:pPr>
        <w:rPr>
          <w:rFonts w:ascii="Times New Roman" w:hAnsi="Times New Roman" w:cs="Times New Roman"/>
          <w:sz w:val="24"/>
          <w:szCs w:val="24"/>
        </w:rPr>
      </w:pPr>
      <w:r>
        <w:rPr>
          <w:rFonts w:ascii="Times New Roman" w:hAnsi="Times New Roman" w:cs="Times New Roman"/>
          <w:sz w:val="24"/>
          <w:szCs w:val="24"/>
        </w:rPr>
        <w:t>Here are some of improvements and further implementation ideas, although the project is substantial.</w:t>
      </w:r>
    </w:p>
    <w:p w14:paraId="5DB95617" w14:textId="77777777" w:rsidR="00740CBF" w:rsidRDefault="00740CBF" w:rsidP="00740CBF">
      <w:pPr>
        <w:pStyle w:val="ListParagraph"/>
        <w:ind w:left="360"/>
      </w:pPr>
    </w:p>
    <w:p w14:paraId="2A2887B9" w14:textId="6EFAEADC" w:rsidR="00D93E4F" w:rsidRDefault="00D93E4F"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can be coupled with the </w:t>
      </w:r>
      <w:r w:rsidR="00D45771">
        <w:rPr>
          <w:rFonts w:ascii="Times New Roman" w:hAnsi="Times New Roman" w:cs="Times New Roman"/>
          <w:sz w:val="24"/>
          <w:szCs w:val="24"/>
        </w:rPr>
        <w:t>Thumbnail Summarization implementation by just obtaining the dump of all the distinct UR</w:t>
      </w:r>
      <w:ins w:id="705" w:author="Surbhi Shankar" w:date="2017-04-26T21:45:00Z">
        <w:r w:rsidR="00DC6012">
          <w:rPr>
            <w:rFonts w:ascii="Times New Roman" w:hAnsi="Times New Roman" w:cs="Times New Roman"/>
            <w:sz w:val="24"/>
            <w:szCs w:val="24"/>
          </w:rPr>
          <w:t>L</w:t>
        </w:r>
      </w:ins>
      <w:del w:id="706" w:author="Surbhi Shankar" w:date="2017-04-26T21:45:00Z">
        <w:r w:rsidR="00D45771" w:rsidDel="00DC6012">
          <w:rPr>
            <w:rFonts w:ascii="Times New Roman" w:hAnsi="Times New Roman" w:cs="Times New Roman"/>
            <w:sz w:val="24"/>
            <w:szCs w:val="24"/>
          </w:rPr>
          <w:delText>I</w:delText>
        </w:r>
      </w:del>
      <w:r w:rsidR="00D45771">
        <w:rPr>
          <w:rFonts w:ascii="Times New Roman" w:hAnsi="Times New Roman" w:cs="Times New Roman"/>
          <w:sz w:val="24"/>
          <w:szCs w:val="24"/>
        </w:rPr>
        <w:t>s in a text file. This can be put into a JSON file in the format that is required and represented in the TimeMaps implemented in this project.</w:t>
      </w:r>
    </w:p>
    <w:p w14:paraId="6FEB961A" w14:textId="77777777" w:rsidR="00D45771" w:rsidRDefault="00D45771"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For Image Grid view, we can also include a two dimensional responsive interface and have resizable thumbnails.</w:t>
      </w:r>
      <w:r w:rsidR="00A35978">
        <w:rPr>
          <w:rFonts w:ascii="Times New Roman" w:hAnsi="Times New Roman" w:cs="Times New Roman"/>
          <w:sz w:val="24"/>
          <w:szCs w:val="24"/>
        </w:rPr>
        <w:t xml:space="preserve"> This way, the thumbnails arrange itself depending on the number of records in the data file.</w:t>
      </w:r>
    </w:p>
    <w:p w14:paraId="3BEA51BE" w14:textId="77777777" w:rsidR="00582D1D" w:rsidRDefault="00582D1D"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Timeline implementation can be improvised by making it more interactive. Including filters to select years or months can be one such example. Also, we can include months and dates as we zoom into the timeline.</w:t>
      </w:r>
      <w:r w:rsidR="00FB435A">
        <w:rPr>
          <w:rFonts w:ascii="Times New Roman" w:hAnsi="Times New Roman" w:cs="Times New Roman"/>
          <w:sz w:val="24"/>
          <w:szCs w:val="24"/>
        </w:rPr>
        <w:t xml:space="preserve"> We can also include zoom-in and zoom-out property with scrolling of the mouse.</w:t>
      </w:r>
    </w:p>
    <w:p w14:paraId="274EA7E3" w14:textId="77777777" w:rsidR="005353CB" w:rsidRDefault="00474B28" w:rsidP="008A2F25">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 files have to be updated every time a new archival is added to the collection. Instead a script can be written to update the data file periodically such that the data is just appended to the existing data files.</w:t>
      </w:r>
    </w:p>
    <w:p w14:paraId="0F8B7C58" w14:textId="77777777" w:rsidR="00A35978" w:rsidRPr="00A35978" w:rsidRDefault="00A35978" w:rsidP="00A35978">
      <w:pPr>
        <w:spacing w:line="360" w:lineRule="auto"/>
        <w:ind w:left="360"/>
        <w:jc w:val="both"/>
        <w:rPr>
          <w:rFonts w:ascii="Times New Roman" w:hAnsi="Times New Roman" w:cs="Times New Roman"/>
          <w:sz w:val="24"/>
          <w:szCs w:val="24"/>
        </w:rPr>
      </w:pPr>
    </w:p>
    <w:sectPr w:rsidR="00A35978" w:rsidRPr="00A35978" w:rsidSect="001E7375">
      <w:headerReference w:type="default" r:id="rId19"/>
      <w:pgSz w:w="12240" w:h="15840"/>
      <w:pgMar w:top="2340" w:right="1440" w:bottom="1710" w:left="1440" w:header="144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Weigle, Michele C." w:date="2017-04-24T16:56:00Z" w:initials="WMC">
    <w:p w14:paraId="4FDD9F9B" w14:textId="77777777" w:rsidR="00827193" w:rsidRDefault="00827193" w:rsidP="00A167F4">
      <w:pPr>
        <w:pStyle w:val="CommentText"/>
      </w:pPr>
      <w:r>
        <w:rPr>
          <w:rStyle w:val="CommentReference"/>
        </w:rPr>
        <w:annotationRef/>
      </w:r>
      <w:r>
        <w:t>This is appropriate for acknowledgements, but not in the middle of the report.</w:t>
      </w:r>
    </w:p>
  </w:comment>
  <w:comment w:id="107" w:author="Weigle, Michele C." w:date="2017-04-24T16:43:00Z" w:initials="WMC">
    <w:p w14:paraId="5CFF15DC" w14:textId="77777777" w:rsidR="00827193" w:rsidRDefault="00827193">
      <w:pPr>
        <w:pStyle w:val="CommentText"/>
      </w:pPr>
      <w:r>
        <w:rPr>
          <w:rStyle w:val="CommentReference"/>
        </w:rPr>
        <w:annotationRef/>
      </w:r>
      <w:r>
        <w:t>Don’t need this table of figures.</w:t>
      </w:r>
    </w:p>
  </w:comment>
  <w:comment w:id="219" w:author="Weigle, Michele C." w:date="2017-04-24T16:44:00Z" w:initials="WMC">
    <w:p w14:paraId="40F6741C" w14:textId="77777777" w:rsidR="00827193" w:rsidRDefault="00827193">
      <w:pPr>
        <w:pStyle w:val="CommentText"/>
      </w:pPr>
      <w:r>
        <w:rPr>
          <w:rStyle w:val="CommentReference"/>
        </w:rPr>
        <w:annotationRef/>
      </w:r>
      <w:r>
        <w:t>Call this Introduction instead</w:t>
      </w:r>
    </w:p>
  </w:comment>
  <w:comment w:id="220" w:author="Weigle, Michele C." w:date="2017-04-24T16:49:00Z" w:initials="WMC">
    <w:p w14:paraId="49D1322F" w14:textId="77777777" w:rsidR="00827193" w:rsidRDefault="00827193">
      <w:pPr>
        <w:pStyle w:val="CommentText"/>
      </w:pPr>
      <w:r>
        <w:rPr>
          <w:rStyle w:val="CommentReference"/>
        </w:rPr>
        <w:annotationRef/>
      </w:r>
      <w:r>
        <w:t>You need to talk more about web archiving in general and introduce the Internet Archive, Archive-It, and mementos.  Look at the original proposal to see how this is described and motivated.  Don’t use the same words, but you can paraphrase the ideas.</w:t>
      </w:r>
    </w:p>
    <w:p w14:paraId="797F1102" w14:textId="77777777" w:rsidR="00827193" w:rsidRDefault="00827193">
      <w:pPr>
        <w:pStyle w:val="CommentText"/>
      </w:pPr>
    </w:p>
    <w:p w14:paraId="1ABC7510" w14:textId="77777777" w:rsidR="00827193" w:rsidRDefault="00827193">
      <w:pPr>
        <w:pStyle w:val="CommentText"/>
      </w:pPr>
      <w:r>
        <w:t>It might be helpful to show a screenshot of Archive-It and the Wayback Machine Timemap (which you have included later).</w:t>
      </w:r>
    </w:p>
    <w:p w14:paraId="4AE399B0" w14:textId="77777777" w:rsidR="00827193" w:rsidRDefault="00827193">
      <w:pPr>
        <w:pStyle w:val="CommentText"/>
      </w:pPr>
    </w:p>
    <w:p w14:paraId="188BDB98" w14:textId="77777777" w:rsidR="00827193" w:rsidRDefault="00827193">
      <w:pPr>
        <w:pStyle w:val="CommentText"/>
      </w:pPr>
      <w:r>
        <w:t>You also need to go ahead and mention and reference Ahmed’s paper on Thumbnail Summarization and Mat’s implementation.  Talk about why this is needed.</w:t>
      </w:r>
    </w:p>
  </w:comment>
  <w:comment w:id="237" w:author="Weigle, Michele C." w:date="2017-04-24T16:49:00Z" w:initials="WMC">
    <w:p w14:paraId="757C141B" w14:textId="77777777" w:rsidR="00827193" w:rsidRDefault="00827193" w:rsidP="004908E8">
      <w:pPr>
        <w:pStyle w:val="CommentText"/>
      </w:pPr>
      <w:r>
        <w:rPr>
          <w:rStyle w:val="CommentReference"/>
        </w:rPr>
        <w:annotationRef/>
      </w:r>
      <w:r>
        <w:t>You need to talk more about web archiving in general and introduce the Internet Archive, Archive-It, and mementos.  Look at the original proposal to see how this is described and motivated.  Don’t use the same words, but you can paraphrase the ideas.</w:t>
      </w:r>
    </w:p>
    <w:p w14:paraId="341C4C31" w14:textId="77777777" w:rsidR="00827193" w:rsidRDefault="00827193" w:rsidP="004908E8">
      <w:pPr>
        <w:pStyle w:val="CommentText"/>
      </w:pPr>
    </w:p>
    <w:p w14:paraId="3CA3BB5C" w14:textId="77777777" w:rsidR="00827193" w:rsidRDefault="00827193" w:rsidP="004908E8">
      <w:pPr>
        <w:pStyle w:val="CommentText"/>
      </w:pPr>
      <w:r>
        <w:t>It might be helpful to show a screenshot of Archive-It and the Wayback Machine Timemap (which you have included later).</w:t>
      </w:r>
    </w:p>
    <w:p w14:paraId="70577DCE" w14:textId="77777777" w:rsidR="00827193" w:rsidRDefault="00827193" w:rsidP="004908E8">
      <w:pPr>
        <w:pStyle w:val="CommentText"/>
      </w:pPr>
    </w:p>
    <w:p w14:paraId="67822951" w14:textId="77777777" w:rsidR="00827193" w:rsidRDefault="00827193" w:rsidP="004908E8">
      <w:pPr>
        <w:pStyle w:val="CommentText"/>
      </w:pPr>
      <w:r>
        <w:t>You also need to go ahead and mention and reference Ahmed’s paper on Thumbnail Summarization and Mat’s implementation.  Talk about why this is needed.</w:t>
      </w:r>
    </w:p>
  </w:comment>
  <w:comment w:id="248" w:author="Weigle, Michele C." w:date="2017-04-24T16:47:00Z" w:initials="WMC">
    <w:p w14:paraId="487403DA" w14:textId="77777777" w:rsidR="00827193" w:rsidRDefault="00827193">
      <w:pPr>
        <w:pStyle w:val="CommentText"/>
      </w:pPr>
      <w:r>
        <w:rPr>
          <w:rStyle w:val="CommentReference"/>
        </w:rPr>
        <w:annotationRef/>
      </w:r>
      <w:r>
        <w:t>You probably mean “tedious” instead</w:t>
      </w:r>
    </w:p>
  </w:comment>
  <w:comment w:id="279" w:author="Weigle, Michele C." w:date="2017-04-24T16:53:00Z" w:initials="WMC">
    <w:p w14:paraId="42A43EE5" w14:textId="528F6E9A" w:rsidR="00827193" w:rsidRDefault="00827193">
      <w:pPr>
        <w:pStyle w:val="CommentText"/>
      </w:pPr>
      <w:r>
        <w:rPr>
          <w:rStyle w:val="CommentReference"/>
        </w:rPr>
        <w:annotationRef/>
      </w:r>
      <w:r>
        <w:t>?  There are no images here.  What do you mean here?</w:t>
      </w:r>
    </w:p>
  </w:comment>
  <w:comment w:id="372" w:author="Weigle, Michele C." w:date="2017-04-24T16:52:00Z" w:initials="WMC">
    <w:p w14:paraId="25C48D6D" w14:textId="77777777" w:rsidR="00827193" w:rsidRDefault="00827193">
      <w:pPr>
        <w:pStyle w:val="CommentText"/>
      </w:pPr>
      <w:r>
        <w:rPr>
          <w:rStyle w:val="CommentReference"/>
        </w:rPr>
        <w:annotationRef/>
      </w:r>
      <w:r>
        <w:t>You need to put the code for your work on github and add the link to this report.</w:t>
      </w:r>
    </w:p>
  </w:comment>
  <w:comment w:id="391" w:author="Weigle, Michele C." w:date="2017-04-24T16:54:00Z" w:initials="WMC">
    <w:p w14:paraId="5B871DC8" w14:textId="60BE043A" w:rsidR="00827193" w:rsidRDefault="00827193">
      <w:pPr>
        <w:pStyle w:val="CommentText"/>
      </w:pPr>
      <w:r>
        <w:rPr>
          <w:rStyle w:val="CommentReference"/>
        </w:rPr>
        <w:annotationRef/>
      </w:r>
      <w:r>
        <w:t>This should be larger so that it’s easier to read.</w:t>
      </w:r>
    </w:p>
  </w:comment>
  <w:comment w:id="410" w:author="Weigle, Michele C." w:date="2017-04-24T16:54:00Z" w:initials="WMC">
    <w:p w14:paraId="74B51FCD" w14:textId="747264DB" w:rsidR="00827193" w:rsidRDefault="00827193">
      <w:pPr>
        <w:pStyle w:val="CommentText"/>
      </w:pPr>
      <w:r>
        <w:rPr>
          <w:rStyle w:val="CommentReference"/>
        </w:rPr>
        <w:annotationRef/>
      </w:r>
      <w:r>
        <w:t>You haven’t yet introduced the Image Slide or Image grid views.  You need to give the general idea of what you’re doing before you talk about how it’s implemented.</w:t>
      </w:r>
    </w:p>
  </w:comment>
  <w:comment w:id="417" w:author="Weigle, Michele C." w:date="2017-04-24T16:53:00Z" w:initials="WMC">
    <w:p w14:paraId="03B540E4" w14:textId="77777777" w:rsidR="00827193" w:rsidRDefault="00827193">
      <w:pPr>
        <w:pStyle w:val="CommentText"/>
      </w:pPr>
      <w:r>
        <w:rPr>
          <w:rStyle w:val="CommentReference"/>
        </w:rPr>
        <w:annotationRef/>
      </w:r>
      <w:r>
        <w:t>Don’t say “images below”, but refer to these as their figure number.  “Figure 2 shows sample…”</w:t>
      </w:r>
    </w:p>
    <w:p w14:paraId="6392F7A3" w14:textId="0261F9B5" w:rsidR="00827193" w:rsidRDefault="00827193">
      <w:pPr>
        <w:pStyle w:val="CommentText"/>
      </w:pPr>
    </w:p>
  </w:comment>
  <w:comment w:id="480" w:author="Weigle, Michele C." w:date="2017-04-24T16:55:00Z" w:initials="WMC">
    <w:p w14:paraId="63941473" w14:textId="2A202AFA" w:rsidR="00827193" w:rsidRDefault="00827193">
      <w:pPr>
        <w:pStyle w:val="CommentText"/>
      </w:pPr>
      <w:r>
        <w:rPr>
          <w:rStyle w:val="CommentReference"/>
        </w:rPr>
        <w:annotationRef/>
      </w:r>
      <w:r>
        <w:t>Why is the introduction here?  Maybe you need to combine this with your current “Preface” and move it up to the beginning of the document.</w:t>
      </w:r>
    </w:p>
  </w:comment>
  <w:comment w:id="492" w:author="Weigle, Michele C." w:date="2017-04-24T16:56:00Z" w:initials="WMC">
    <w:p w14:paraId="2F1D83FA" w14:textId="0BD13A79" w:rsidR="00827193" w:rsidRDefault="00827193">
      <w:pPr>
        <w:pStyle w:val="CommentText"/>
      </w:pPr>
      <w:r>
        <w:rPr>
          <w:rStyle w:val="CommentReference"/>
        </w:rPr>
        <w:annotationRef/>
      </w:r>
      <w:r>
        <w:t>Use a standard reference format (as in the academic papers you’ve read).  Also, you need to describe a bit of what this work does.</w:t>
      </w:r>
    </w:p>
  </w:comment>
  <w:comment w:id="509" w:author="Weigle, Michele C." w:date="2017-04-24T16:56:00Z" w:initials="WMC">
    <w:p w14:paraId="6EC98CA0" w14:textId="2C907C45" w:rsidR="00827193" w:rsidRDefault="00827193">
      <w:pPr>
        <w:pStyle w:val="CommentText"/>
      </w:pPr>
      <w:r>
        <w:rPr>
          <w:rStyle w:val="CommentReference"/>
        </w:rPr>
        <w:annotationRef/>
      </w:r>
      <w:r>
        <w:t>This is appropriate for acknowledgements, but not in the middle of the report.</w:t>
      </w:r>
    </w:p>
  </w:comment>
  <w:comment w:id="511" w:author="Weigle, Michele C." w:date="2017-04-24T16:57:00Z" w:initials="WMC">
    <w:p w14:paraId="74BCE4CF" w14:textId="43F6E53E" w:rsidR="00827193" w:rsidRDefault="00827193">
      <w:pPr>
        <w:pStyle w:val="CommentText"/>
      </w:pPr>
      <w:r>
        <w:rPr>
          <w:rStyle w:val="CommentReference"/>
        </w:rPr>
        <w:annotationRef/>
      </w:r>
      <w:r>
        <w:t>There’s no element of search here.</w:t>
      </w:r>
    </w:p>
  </w:comment>
  <w:comment w:id="518" w:author="Weigle, Michele C." w:date="2017-04-24T16:58:00Z" w:initials="WMC">
    <w:p w14:paraId="02A5579A" w14:textId="77777777" w:rsidR="00827193" w:rsidRDefault="00827193" w:rsidP="00F57669">
      <w:pPr>
        <w:pStyle w:val="CommentText"/>
      </w:pPr>
      <w:r>
        <w:rPr>
          <w:rStyle w:val="CommentReference"/>
        </w:rPr>
        <w:annotationRef/>
      </w:r>
      <w:r>
        <w:t>It seems like you have a lot of introductory material earlier than this intro and overview.  These are the important things that need to be presented first.</w:t>
      </w:r>
    </w:p>
  </w:comment>
  <w:comment w:id="555" w:author="Weigle, Michele C." w:date="2017-04-24T16:53:00Z" w:initials="WMC">
    <w:p w14:paraId="6BB60473" w14:textId="77777777" w:rsidR="00827193" w:rsidRDefault="00827193" w:rsidP="00F85A48">
      <w:pPr>
        <w:pStyle w:val="CommentText"/>
      </w:pPr>
      <w:r>
        <w:rPr>
          <w:rStyle w:val="CommentReference"/>
        </w:rPr>
        <w:annotationRef/>
      </w:r>
      <w:r>
        <w:t>?  There are no images here.  What do you mean here?</w:t>
      </w:r>
    </w:p>
  </w:comment>
  <w:comment w:id="578" w:author="Weigle, Michele C." w:date="2017-04-24T16:52:00Z" w:initials="WMC">
    <w:p w14:paraId="40D5AE1B" w14:textId="77777777" w:rsidR="00827193" w:rsidRDefault="00827193" w:rsidP="00F85A48">
      <w:pPr>
        <w:pStyle w:val="CommentText"/>
      </w:pPr>
      <w:r>
        <w:rPr>
          <w:rStyle w:val="CommentReference"/>
        </w:rPr>
        <w:annotationRef/>
      </w:r>
      <w:r>
        <w:t>You need to put the code for your work on github and add the link to this report.</w:t>
      </w:r>
    </w:p>
  </w:comment>
  <w:comment w:id="583" w:author="Weigle, Michele C." w:date="2017-04-24T16:54:00Z" w:initials="WMC">
    <w:p w14:paraId="6085253D" w14:textId="77777777" w:rsidR="00827193" w:rsidRDefault="00827193" w:rsidP="00F85A48">
      <w:pPr>
        <w:pStyle w:val="CommentText"/>
      </w:pPr>
      <w:r>
        <w:rPr>
          <w:rStyle w:val="CommentReference"/>
        </w:rPr>
        <w:annotationRef/>
      </w:r>
      <w:r>
        <w:t>This should be larger so that it’s easier to read.</w:t>
      </w:r>
    </w:p>
  </w:comment>
  <w:comment w:id="588" w:author="Weigle, Michele C." w:date="2017-04-24T16:54:00Z" w:initials="WMC">
    <w:p w14:paraId="6EF2706C" w14:textId="77777777" w:rsidR="00827193" w:rsidRDefault="00827193" w:rsidP="00F85A48">
      <w:pPr>
        <w:pStyle w:val="CommentText"/>
      </w:pPr>
      <w:r>
        <w:rPr>
          <w:rStyle w:val="CommentReference"/>
        </w:rPr>
        <w:annotationRef/>
      </w:r>
      <w:r>
        <w:t>You haven’t yet introduced the Image Slide or Image grid views.  You need to give the general idea of what you’re doing before you talk about how it’s implemented.</w:t>
      </w:r>
    </w:p>
  </w:comment>
  <w:comment w:id="620" w:author="Weigle, Michele C." w:date="2017-04-24T16:58:00Z" w:initials="WMC">
    <w:p w14:paraId="71C5640C" w14:textId="37BF909B" w:rsidR="00827193" w:rsidRDefault="00827193">
      <w:pPr>
        <w:pStyle w:val="CommentText"/>
      </w:pPr>
      <w:r>
        <w:rPr>
          <w:rStyle w:val="CommentReference"/>
        </w:rPr>
        <w:annotationRef/>
      </w:r>
      <w:r>
        <w:t>It seems like you have a lot of introductory material earlier than this intro and overview.  These are the important things that need to be presented first.</w:t>
      </w:r>
    </w:p>
  </w:comment>
  <w:comment w:id="701" w:author="Weigle, Michele C." w:date="2017-04-24T17:00:00Z" w:initials="WMC">
    <w:p w14:paraId="4B1B4B6C" w14:textId="371B789F" w:rsidR="00827193" w:rsidRDefault="00827193">
      <w:pPr>
        <w:pStyle w:val="CommentText"/>
      </w:pPr>
      <w:r>
        <w:rPr>
          <w:rStyle w:val="CommentReference"/>
        </w:rPr>
        <w:annotationRef/>
      </w:r>
      <w:r>
        <w:t>This needs to be extensible.  The archive-it URLs have the same  basic formats – don’t go by length, but by the pattern.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DD9F9B" w15:done="0"/>
  <w15:commentEx w15:paraId="5CFF15DC" w15:done="0"/>
  <w15:commentEx w15:paraId="40F6741C" w15:done="0"/>
  <w15:commentEx w15:paraId="188BDB98" w15:done="0"/>
  <w15:commentEx w15:paraId="67822951" w15:done="0"/>
  <w15:commentEx w15:paraId="487403DA" w15:done="0"/>
  <w15:commentEx w15:paraId="42A43EE5" w15:done="0"/>
  <w15:commentEx w15:paraId="25C48D6D" w15:done="0"/>
  <w15:commentEx w15:paraId="5B871DC8" w15:done="0"/>
  <w15:commentEx w15:paraId="74B51FCD" w15:done="0"/>
  <w15:commentEx w15:paraId="6392F7A3" w15:done="0"/>
  <w15:commentEx w15:paraId="63941473" w15:done="0"/>
  <w15:commentEx w15:paraId="2F1D83FA" w15:done="0"/>
  <w15:commentEx w15:paraId="6EC98CA0" w15:done="0"/>
  <w15:commentEx w15:paraId="74BCE4CF" w15:done="0"/>
  <w15:commentEx w15:paraId="02A5579A" w15:done="0"/>
  <w15:commentEx w15:paraId="6BB60473" w15:done="0"/>
  <w15:commentEx w15:paraId="40D5AE1B" w15:done="0"/>
  <w15:commentEx w15:paraId="6085253D" w15:done="0"/>
  <w15:commentEx w15:paraId="6EF2706C" w15:done="0"/>
  <w15:commentEx w15:paraId="71C5640C" w15:done="0"/>
  <w15:commentEx w15:paraId="4B1B4B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FC4E7" w14:textId="77777777" w:rsidR="00410B0E" w:rsidRDefault="00410B0E" w:rsidP="00731A8E">
      <w:pPr>
        <w:spacing w:after="0" w:line="240" w:lineRule="auto"/>
      </w:pPr>
      <w:r>
        <w:separator/>
      </w:r>
    </w:p>
  </w:endnote>
  <w:endnote w:type="continuationSeparator" w:id="0">
    <w:p w14:paraId="41DECF5D" w14:textId="77777777" w:rsidR="00410B0E" w:rsidRDefault="00410B0E" w:rsidP="0073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7AD" w14:textId="77777777" w:rsidR="00827193" w:rsidRPr="001E7375" w:rsidRDefault="00827193">
    <w:pPr>
      <w:pStyle w:val="Footer"/>
      <w:tabs>
        <w:tab w:val="clear" w:pos="4680"/>
        <w:tab w:val="clear" w:pos="9360"/>
      </w:tabs>
      <w:jc w:val="center"/>
      <w:rPr>
        <w:caps/>
        <w:noProof/>
      </w:rPr>
    </w:pPr>
    <w:r w:rsidRPr="001E7375">
      <w:rPr>
        <w:caps/>
      </w:rPr>
      <w:fldChar w:fldCharType="begin"/>
    </w:r>
    <w:r w:rsidRPr="001E7375">
      <w:rPr>
        <w:caps/>
      </w:rPr>
      <w:instrText xml:space="preserve"> PAGE   \* MERGEFORMAT </w:instrText>
    </w:r>
    <w:r w:rsidRPr="001E7375">
      <w:rPr>
        <w:caps/>
      </w:rPr>
      <w:fldChar w:fldCharType="separate"/>
    </w:r>
    <w:r w:rsidR="003E3E64">
      <w:rPr>
        <w:caps/>
        <w:noProof/>
      </w:rPr>
      <w:t>16</w:t>
    </w:r>
    <w:r w:rsidRPr="001E7375">
      <w:rPr>
        <w:caps/>
        <w:noProof/>
      </w:rPr>
      <w:fldChar w:fldCharType="end"/>
    </w:r>
  </w:p>
  <w:p w14:paraId="20080A7D" w14:textId="77777777" w:rsidR="00827193" w:rsidRDefault="00827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F448D" w14:textId="77777777" w:rsidR="00410B0E" w:rsidRDefault="00410B0E" w:rsidP="00731A8E">
      <w:pPr>
        <w:spacing w:after="0" w:line="240" w:lineRule="auto"/>
      </w:pPr>
      <w:r>
        <w:separator/>
      </w:r>
    </w:p>
  </w:footnote>
  <w:footnote w:type="continuationSeparator" w:id="0">
    <w:p w14:paraId="44202190" w14:textId="77777777" w:rsidR="00410B0E" w:rsidRDefault="00410B0E" w:rsidP="00731A8E">
      <w:pPr>
        <w:spacing w:after="0" w:line="240" w:lineRule="auto"/>
      </w:pPr>
      <w:r>
        <w:continuationSeparator/>
      </w:r>
    </w:p>
  </w:footnote>
  <w:footnote w:id="1">
    <w:p w14:paraId="6C0C76F9" w14:textId="61B6D442" w:rsidR="00827193" w:rsidRPr="004F1200" w:rsidRDefault="00827193" w:rsidP="00534474">
      <w:pPr>
        <w:pStyle w:val="FootnoteText"/>
        <w:rPr>
          <w:rFonts w:ascii="Times New Roman" w:hAnsi="Times New Roman" w:cs="Times New Roman"/>
        </w:rPr>
      </w:pPr>
      <w:r w:rsidRPr="004F1200">
        <w:rPr>
          <w:rStyle w:val="FootnoteReference"/>
          <w:rFonts w:ascii="Times New Roman" w:hAnsi="Times New Roman" w:cs="Times New Roman"/>
        </w:rPr>
        <w:footnoteRef/>
      </w:r>
      <w:r w:rsidRPr="004F1200">
        <w:rPr>
          <w:rFonts w:ascii="Times New Roman" w:hAnsi="Times New Roman" w:cs="Times New Roman"/>
        </w:rPr>
        <w:t xml:space="preserve"> </w:t>
      </w:r>
      <w:ins w:id="493" w:author="Surbhi Shankar" w:date="2017-04-26T16:47:00Z">
        <w:r w:rsidRPr="004F1200">
          <w:rPr>
            <w:rFonts w:ascii="Times New Roman" w:hAnsi="Times New Roman" w:cs="Times New Roman"/>
            <w:color w:val="333333"/>
            <w:spacing w:val="4"/>
            <w:shd w:val="clear" w:color="auto" w:fill="FCFCFC"/>
            <w:rPrChange w:id="494" w:author="Surbhi Shankar" w:date="2017-04-26T16:47:00Z">
              <w:rPr>
                <w:rFonts w:ascii="Helvetica" w:hAnsi="Helvetica" w:cs="Helvetica"/>
                <w:color w:val="333333"/>
                <w:spacing w:val="4"/>
                <w:sz w:val="21"/>
                <w:szCs w:val="21"/>
                <w:shd w:val="clear" w:color="auto" w:fill="FCFCFC"/>
              </w:rPr>
            </w:rPrChange>
          </w:rPr>
          <w:t>AlSum A., Nelson M.L. (2014) Thumbnail Summarization Techniques for Web Archives. In: de Rijke M. et al. (eds) Advances in Information Retrieval. ECIR 2014. Lecture Notes in Computer Science, vol 8416. Springer, Cham</w:t>
        </w:r>
      </w:ins>
      <w:del w:id="495" w:author="Surbhi Shankar" w:date="2017-04-26T16:47:00Z">
        <w:r w:rsidRPr="004F1200" w:rsidDel="004F1200">
          <w:rPr>
            <w:rFonts w:ascii="Times New Roman" w:hAnsi="Times New Roman" w:cs="Times New Roman"/>
          </w:rPr>
          <w:delText>http://thumbnails.cs.odu.edu:15421/</w:delText>
        </w:r>
      </w:del>
    </w:p>
  </w:footnote>
  <w:footnote w:id="2">
    <w:p w14:paraId="1C1E59BB" w14:textId="77777777" w:rsidR="00827193" w:rsidRDefault="00827193" w:rsidP="00F57669">
      <w:pPr>
        <w:pStyle w:val="FootnoteText"/>
        <w:rPr>
          <w:ins w:id="521" w:author="Surbhi Shankar" w:date="2017-04-26T16:20:00Z"/>
        </w:rPr>
      </w:pPr>
      <w:ins w:id="522" w:author="Surbhi Shankar" w:date="2017-04-26T16:20:00Z">
        <w:r>
          <w:rPr>
            <w:rStyle w:val="FootnoteReference"/>
          </w:rPr>
          <w:footnoteRef/>
        </w:r>
        <w:r>
          <w:t xml:space="preserve"> </w:t>
        </w:r>
        <w:r w:rsidRPr="000568B7">
          <w:rPr>
            <w:i/>
          </w:rPr>
          <w:t>TimeMap</w:t>
        </w:r>
        <w:r>
          <w:t xml:space="preserve"> is a list of all the mementos for a single webpage.</w:t>
        </w:r>
      </w:ins>
    </w:p>
  </w:footnote>
  <w:footnote w:id="3">
    <w:p w14:paraId="536529E9" w14:textId="77777777" w:rsidR="00827193" w:rsidRDefault="00827193" w:rsidP="00F57669">
      <w:pPr>
        <w:pStyle w:val="FootnoteText"/>
        <w:rPr>
          <w:ins w:id="523" w:author="Surbhi Shankar" w:date="2017-04-26T16:20:00Z"/>
        </w:rPr>
      </w:pPr>
      <w:ins w:id="524" w:author="Surbhi Shankar" w:date="2017-04-26T16:20:00Z">
        <w:r>
          <w:rPr>
            <w:rStyle w:val="FootnoteReference"/>
          </w:rPr>
          <w:footnoteRef/>
        </w:r>
        <w:r>
          <w:t xml:space="preserve"> </w:t>
        </w:r>
        <w:r w:rsidRPr="000568B7">
          <w:rPr>
            <w:i/>
          </w:rPr>
          <w:t>Thumbnail</w:t>
        </w:r>
        <w:r>
          <w:t xml:space="preserve"> is a small image representation of archived pages taken as a snapshot.</w:t>
        </w:r>
      </w:ins>
    </w:p>
  </w:footnote>
  <w:footnote w:id="4">
    <w:p w14:paraId="6B05AB5B" w14:textId="77777777" w:rsidR="00827193" w:rsidRDefault="00827193" w:rsidP="00F57669">
      <w:pPr>
        <w:pStyle w:val="FootnoteText"/>
        <w:rPr>
          <w:ins w:id="525" w:author="Surbhi Shankar" w:date="2017-04-26T16:20:00Z"/>
        </w:rPr>
      </w:pPr>
      <w:ins w:id="526" w:author="Surbhi Shankar" w:date="2017-04-26T16:20:00Z">
        <w:r>
          <w:rPr>
            <w:rStyle w:val="FootnoteReference"/>
          </w:rPr>
          <w:footnoteRef/>
        </w:r>
        <w:r>
          <w:t xml:space="preserve"> </w:t>
        </w:r>
        <w:r w:rsidRPr="000568B7">
          <w:rPr>
            <w:i/>
          </w:rPr>
          <w:t>Mementos</w:t>
        </w:r>
        <w:r>
          <w:t xml:space="preserve"> are a selected set of archived versions of a webpage which can be explored individually.</w:t>
        </w:r>
      </w:ins>
    </w:p>
  </w:footnote>
  <w:footnote w:id="5">
    <w:p w14:paraId="353D158F" w14:textId="77777777" w:rsidR="00827193" w:rsidDel="00916782" w:rsidRDefault="00827193">
      <w:pPr>
        <w:pStyle w:val="FootnoteText"/>
        <w:rPr>
          <w:del w:id="628" w:author="Surbhi Shankar" w:date="2017-04-27T03:04:00Z"/>
        </w:rPr>
      </w:pPr>
      <w:del w:id="629" w:author="Surbhi Shankar" w:date="2017-04-27T03:04:00Z">
        <w:r w:rsidDel="00916782">
          <w:rPr>
            <w:rStyle w:val="FootnoteReference"/>
          </w:rPr>
          <w:footnoteRef/>
        </w:r>
        <w:r w:rsidDel="00916782">
          <w:delText xml:space="preserve"> </w:delText>
        </w:r>
        <w:r w:rsidRPr="000568B7" w:rsidDel="00916782">
          <w:rPr>
            <w:i/>
          </w:rPr>
          <w:delText>TimeMap</w:delText>
        </w:r>
        <w:r w:rsidDel="00916782">
          <w:delText xml:space="preserve"> is a list of all the mementos for a single webpage.</w:delText>
        </w:r>
      </w:del>
    </w:p>
  </w:footnote>
  <w:footnote w:id="6">
    <w:p w14:paraId="0370E665" w14:textId="77777777" w:rsidR="00827193" w:rsidDel="00916782" w:rsidRDefault="00827193">
      <w:pPr>
        <w:pStyle w:val="FootnoteText"/>
        <w:rPr>
          <w:del w:id="630" w:author="Surbhi Shankar" w:date="2017-04-27T03:04:00Z"/>
        </w:rPr>
      </w:pPr>
      <w:del w:id="631" w:author="Surbhi Shankar" w:date="2017-04-27T03:04:00Z">
        <w:r w:rsidDel="00916782">
          <w:rPr>
            <w:rStyle w:val="FootnoteReference"/>
          </w:rPr>
          <w:footnoteRef/>
        </w:r>
        <w:r w:rsidDel="00916782">
          <w:delText xml:space="preserve"> </w:delText>
        </w:r>
        <w:r w:rsidRPr="000568B7" w:rsidDel="00916782">
          <w:rPr>
            <w:i/>
          </w:rPr>
          <w:delText>Thumbnail</w:delText>
        </w:r>
        <w:r w:rsidDel="00916782">
          <w:delText xml:space="preserve"> is a small image representation of archived pages taken as a snapshot.</w:delText>
        </w:r>
      </w:del>
    </w:p>
  </w:footnote>
  <w:footnote w:id="7">
    <w:p w14:paraId="1D436332" w14:textId="77777777" w:rsidR="00827193" w:rsidDel="00916782" w:rsidRDefault="00827193">
      <w:pPr>
        <w:pStyle w:val="FootnoteText"/>
        <w:rPr>
          <w:del w:id="632" w:author="Surbhi Shankar" w:date="2017-04-27T03:04:00Z"/>
        </w:rPr>
      </w:pPr>
      <w:del w:id="633" w:author="Surbhi Shankar" w:date="2017-04-27T03:04:00Z">
        <w:r w:rsidDel="00916782">
          <w:rPr>
            <w:rStyle w:val="FootnoteReference"/>
          </w:rPr>
          <w:footnoteRef/>
        </w:r>
        <w:r w:rsidDel="00916782">
          <w:delText xml:space="preserve"> </w:delText>
        </w:r>
        <w:r w:rsidRPr="000568B7" w:rsidDel="00916782">
          <w:rPr>
            <w:i/>
          </w:rPr>
          <w:delText>Mementos</w:delText>
        </w:r>
        <w:r w:rsidDel="00916782">
          <w:delText xml:space="preserve"> are a selected set of archived versions of a webpage which can be explored individually.</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582884"/>
      <w:docPartObj>
        <w:docPartGallery w:val="Page Numbers (Top of Page)"/>
        <w:docPartUnique/>
      </w:docPartObj>
    </w:sdtPr>
    <w:sdtEndPr>
      <w:rPr>
        <w:noProof/>
      </w:rPr>
    </w:sdtEndPr>
    <w:sdtContent>
      <w:p w14:paraId="1E92B4BF" w14:textId="77777777" w:rsidR="00827193" w:rsidRDefault="00827193">
        <w:pPr>
          <w:pStyle w:val="Header"/>
          <w:jc w:val="center"/>
        </w:pPr>
        <w:r>
          <w:fldChar w:fldCharType="begin"/>
        </w:r>
        <w:r>
          <w:instrText xml:space="preserve"> PAGE   \* MERGEFORMAT </w:instrText>
        </w:r>
        <w:r>
          <w:fldChar w:fldCharType="separate"/>
        </w:r>
        <w:r w:rsidR="003E3E64">
          <w:rPr>
            <w:noProof/>
          </w:rPr>
          <w:t>1</w:t>
        </w:r>
        <w:r>
          <w:rPr>
            <w:noProof/>
          </w:rPr>
          <w:fldChar w:fldCharType="end"/>
        </w:r>
      </w:p>
    </w:sdtContent>
  </w:sdt>
  <w:p w14:paraId="7D2CC46C" w14:textId="77777777" w:rsidR="00827193" w:rsidRDefault="008271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B29DF" w14:textId="77777777" w:rsidR="00827193" w:rsidRPr="00670568" w:rsidRDefault="00827193">
    <w:pPr>
      <w:pStyle w:val="Header"/>
      <w:rPr>
        <w:rFonts w:ascii="Times New Roman" w:hAnsi="Times New Roman" w:cs="Times New Roman"/>
        <w:color w:val="000000" w:themeColor="text1"/>
        <w:sz w:val="24"/>
        <w:szCs w:val="24"/>
      </w:rPr>
    </w:pPr>
    <w:r w:rsidRPr="00670568">
      <w:rPr>
        <w:rFonts w:ascii="Times New Roman" w:hAnsi="Times New Roman" w:cs="Times New Roman"/>
        <w:color w:val="000000" w:themeColor="text1"/>
        <w:sz w:val="24"/>
        <w:szCs w:val="24"/>
      </w:rPr>
      <w:t xml:space="preserve">Different Methods </w:t>
    </w:r>
    <w:r>
      <w:rPr>
        <w:rFonts w:ascii="Times New Roman" w:hAnsi="Times New Roman" w:cs="Times New Roman"/>
        <w:color w:val="000000" w:themeColor="text1"/>
        <w:sz w:val="24"/>
        <w:szCs w:val="24"/>
      </w:rPr>
      <w:t>of</w:t>
    </w:r>
    <w:r w:rsidRPr="00670568">
      <w:rPr>
        <w:rFonts w:ascii="Times New Roman" w:hAnsi="Times New Roman" w:cs="Times New Roman"/>
        <w:color w:val="000000" w:themeColor="text1"/>
        <w:sz w:val="24"/>
        <w:szCs w:val="24"/>
      </w:rPr>
      <w:t xml:space="preserve"> Visualizing Thumbnails of Archived Web Pages</w:t>
    </w:r>
    <w:r w:rsidRPr="00670568">
      <w:rPr>
        <w:rFonts w:ascii="Times New Roman" w:hAnsi="Times New Roman" w:cs="Times New Roman"/>
        <w:color w:val="000000" w:themeColor="text1"/>
        <w:sz w:val="24"/>
        <w:szCs w:val="24"/>
      </w:rPr>
      <w:tab/>
      <w:t>Surbhi Shankar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E2A"/>
    <w:multiLevelType w:val="multilevel"/>
    <w:tmpl w:val="CAFA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00E7"/>
    <w:multiLevelType w:val="multilevel"/>
    <w:tmpl w:val="B8AE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83793B"/>
    <w:multiLevelType w:val="hybridMultilevel"/>
    <w:tmpl w:val="379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55D39"/>
    <w:multiLevelType w:val="multilevel"/>
    <w:tmpl w:val="406A96A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F6525AD"/>
    <w:multiLevelType w:val="hybridMultilevel"/>
    <w:tmpl w:val="9BB62ADE"/>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155302"/>
    <w:multiLevelType w:val="hybridMultilevel"/>
    <w:tmpl w:val="D5F496C8"/>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91E9C"/>
    <w:multiLevelType w:val="hybridMultilevel"/>
    <w:tmpl w:val="F11EB0C2"/>
    <w:lvl w:ilvl="0" w:tplc="28B61AF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E18C4"/>
    <w:multiLevelType w:val="hybridMultilevel"/>
    <w:tmpl w:val="1BB44E08"/>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FD4E71"/>
    <w:multiLevelType w:val="multilevel"/>
    <w:tmpl w:val="F246FAF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ADF42CF"/>
    <w:multiLevelType w:val="hybridMultilevel"/>
    <w:tmpl w:val="8E3CFB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6C544E"/>
    <w:multiLevelType w:val="hybridMultilevel"/>
    <w:tmpl w:val="B9D2426A"/>
    <w:lvl w:ilvl="0" w:tplc="6DBE7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18057C"/>
    <w:multiLevelType w:val="hybridMultilevel"/>
    <w:tmpl w:val="1EC0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D83141"/>
    <w:multiLevelType w:val="hybridMultilevel"/>
    <w:tmpl w:val="6EC04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45313AB"/>
    <w:multiLevelType w:val="hybridMultilevel"/>
    <w:tmpl w:val="675A7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7E1A8D"/>
    <w:multiLevelType w:val="hybridMultilevel"/>
    <w:tmpl w:val="872C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404AD"/>
    <w:multiLevelType w:val="hybridMultilevel"/>
    <w:tmpl w:val="C144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BE5572"/>
    <w:multiLevelType w:val="multilevel"/>
    <w:tmpl w:val="5BE027A6"/>
    <w:lvl w:ilvl="0">
      <w:start w:val="6"/>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7DEE72AC"/>
    <w:multiLevelType w:val="hybridMultilevel"/>
    <w:tmpl w:val="F574ED72"/>
    <w:lvl w:ilvl="0" w:tplc="C53C1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362151"/>
    <w:multiLevelType w:val="hybridMultilevel"/>
    <w:tmpl w:val="949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3"/>
  </w:num>
  <w:num w:numId="4">
    <w:abstractNumId w:val="1"/>
    <w:lvlOverride w:ilvl="0">
      <w:lvl w:ilvl="0">
        <w:numFmt w:val="lowerLetter"/>
        <w:lvlText w:val="%1."/>
        <w:lvlJc w:val="left"/>
      </w:lvl>
    </w:lvlOverride>
  </w:num>
  <w:num w:numId="5">
    <w:abstractNumId w:val="0"/>
    <w:lvlOverride w:ilvl="0">
      <w:lvl w:ilvl="0">
        <w:numFmt w:val="lowerLetter"/>
        <w:lvlText w:val="%1."/>
        <w:lvlJc w:val="left"/>
      </w:lvl>
    </w:lvlOverride>
  </w:num>
  <w:num w:numId="6">
    <w:abstractNumId w:val="15"/>
  </w:num>
  <w:num w:numId="7">
    <w:abstractNumId w:val="7"/>
  </w:num>
  <w:num w:numId="8">
    <w:abstractNumId w:val="3"/>
  </w:num>
  <w:num w:numId="9">
    <w:abstractNumId w:val="8"/>
  </w:num>
  <w:num w:numId="10">
    <w:abstractNumId w:val="16"/>
  </w:num>
  <w:num w:numId="11">
    <w:abstractNumId w:val="9"/>
  </w:num>
  <w:num w:numId="12">
    <w:abstractNumId w:val="6"/>
  </w:num>
  <w:num w:numId="13">
    <w:abstractNumId w:val="10"/>
  </w:num>
  <w:num w:numId="14">
    <w:abstractNumId w:val="4"/>
  </w:num>
  <w:num w:numId="15">
    <w:abstractNumId w:val="5"/>
  </w:num>
  <w:num w:numId="16">
    <w:abstractNumId w:val="12"/>
  </w:num>
  <w:num w:numId="17">
    <w:abstractNumId w:val="18"/>
  </w:num>
  <w:num w:numId="18">
    <w:abstractNumId w:val="14"/>
  </w:num>
  <w:num w:numId="1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gle, Michele C.">
    <w15:presenceInfo w15:providerId="None" w15:userId="Weigle, Michele C."/>
  </w15:person>
  <w15:person w15:author="Surbhi Shankar">
    <w15:presenceInfo w15:providerId="AD" w15:userId="S-1-5-21-1935655697-1060284298-725345543-56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6C"/>
    <w:rsid w:val="0000527B"/>
    <w:rsid w:val="00005F65"/>
    <w:rsid w:val="00017BBD"/>
    <w:rsid w:val="000251A6"/>
    <w:rsid w:val="0003581D"/>
    <w:rsid w:val="000445E8"/>
    <w:rsid w:val="00044A7F"/>
    <w:rsid w:val="00046337"/>
    <w:rsid w:val="00053E5E"/>
    <w:rsid w:val="000568B7"/>
    <w:rsid w:val="00081A83"/>
    <w:rsid w:val="00082CB0"/>
    <w:rsid w:val="00094C16"/>
    <w:rsid w:val="000A3E8E"/>
    <w:rsid w:val="000C7338"/>
    <w:rsid w:val="000D3038"/>
    <w:rsid w:val="000D6D1C"/>
    <w:rsid w:val="000D7123"/>
    <w:rsid w:val="000E75D4"/>
    <w:rsid w:val="000F552A"/>
    <w:rsid w:val="00107D7B"/>
    <w:rsid w:val="00110FB5"/>
    <w:rsid w:val="001179A1"/>
    <w:rsid w:val="001401A0"/>
    <w:rsid w:val="00150C83"/>
    <w:rsid w:val="0015562F"/>
    <w:rsid w:val="00166A64"/>
    <w:rsid w:val="00174E4A"/>
    <w:rsid w:val="00182CAD"/>
    <w:rsid w:val="00186072"/>
    <w:rsid w:val="001A10B4"/>
    <w:rsid w:val="001D2B7E"/>
    <w:rsid w:val="001E7375"/>
    <w:rsid w:val="002114F1"/>
    <w:rsid w:val="00232390"/>
    <w:rsid w:val="00235221"/>
    <w:rsid w:val="0024286F"/>
    <w:rsid w:val="00251532"/>
    <w:rsid w:val="002811DE"/>
    <w:rsid w:val="002A2EA7"/>
    <w:rsid w:val="002C139E"/>
    <w:rsid w:val="002C2801"/>
    <w:rsid w:val="002C6E8E"/>
    <w:rsid w:val="002D2598"/>
    <w:rsid w:val="002E0182"/>
    <w:rsid w:val="002E3640"/>
    <w:rsid w:val="002F2AE7"/>
    <w:rsid w:val="002F3A5E"/>
    <w:rsid w:val="002F4A91"/>
    <w:rsid w:val="00302C06"/>
    <w:rsid w:val="00307E23"/>
    <w:rsid w:val="00313920"/>
    <w:rsid w:val="00343CB3"/>
    <w:rsid w:val="0037509B"/>
    <w:rsid w:val="003B235E"/>
    <w:rsid w:val="003B5A33"/>
    <w:rsid w:val="003C22B1"/>
    <w:rsid w:val="003E1731"/>
    <w:rsid w:val="003E29DE"/>
    <w:rsid w:val="003E3E64"/>
    <w:rsid w:val="003E6316"/>
    <w:rsid w:val="003F0F70"/>
    <w:rsid w:val="003F3B9E"/>
    <w:rsid w:val="003F3C18"/>
    <w:rsid w:val="00410B0E"/>
    <w:rsid w:val="00412297"/>
    <w:rsid w:val="00415995"/>
    <w:rsid w:val="004171F7"/>
    <w:rsid w:val="0042178B"/>
    <w:rsid w:val="004316F0"/>
    <w:rsid w:val="00435AD0"/>
    <w:rsid w:val="004435F8"/>
    <w:rsid w:val="0045404B"/>
    <w:rsid w:val="004547F1"/>
    <w:rsid w:val="00457C32"/>
    <w:rsid w:val="0046176F"/>
    <w:rsid w:val="00470ADF"/>
    <w:rsid w:val="00474B28"/>
    <w:rsid w:val="00481AD9"/>
    <w:rsid w:val="00483EC9"/>
    <w:rsid w:val="0048460E"/>
    <w:rsid w:val="00486029"/>
    <w:rsid w:val="00486ACF"/>
    <w:rsid w:val="004908E8"/>
    <w:rsid w:val="004A0CFE"/>
    <w:rsid w:val="004B1D5C"/>
    <w:rsid w:val="004B1D67"/>
    <w:rsid w:val="004B366C"/>
    <w:rsid w:val="004C0F23"/>
    <w:rsid w:val="004C343E"/>
    <w:rsid w:val="004D1A40"/>
    <w:rsid w:val="004F0683"/>
    <w:rsid w:val="004F1200"/>
    <w:rsid w:val="0050572B"/>
    <w:rsid w:val="005204D5"/>
    <w:rsid w:val="005264D4"/>
    <w:rsid w:val="00534474"/>
    <w:rsid w:val="005353CB"/>
    <w:rsid w:val="0054069F"/>
    <w:rsid w:val="00570F74"/>
    <w:rsid w:val="00574F24"/>
    <w:rsid w:val="00582D1D"/>
    <w:rsid w:val="005941AC"/>
    <w:rsid w:val="00597AC3"/>
    <w:rsid w:val="005D7E5D"/>
    <w:rsid w:val="00605B80"/>
    <w:rsid w:val="00621092"/>
    <w:rsid w:val="00624479"/>
    <w:rsid w:val="00634573"/>
    <w:rsid w:val="00650E1D"/>
    <w:rsid w:val="0065281B"/>
    <w:rsid w:val="00652B18"/>
    <w:rsid w:val="00656BDE"/>
    <w:rsid w:val="00657EDD"/>
    <w:rsid w:val="00670568"/>
    <w:rsid w:val="00680461"/>
    <w:rsid w:val="006806D3"/>
    <w:rsid w:val="006813F7"/>
    <w:rsid w:val="006B411E"/>
    <w:rsid w:val="006B482C"/>
    <w:rsid w:val="006C1DB2"/>
    <w:rsid w:val="006E58AC"/>
    <w:rsid w:val="006F422E"/>
    <w:rsid w:val="007141FF"/>
    <w:rsid w:val="00722242"/>
    <w:rsid w:val="00725E85"/>
    <w:rsid w:val="00731A8E"/>
    <w:rsid w:val="0074002F"/>
    <w:rsid w:val="00740CBF"/>
    <w:rsid w:val="00741139"/>
    <w:rsid w:val="0074386D"/>
    <w:rsid w:val="00756600"/>
    <w:rsid w:val="00762C0A"/>
    <w:rsid w:val="00770AEA"/>
    <w:rsid w:val="00774958"/>
    <w:rsid w:val="007A3F2F"/>
    <w:rsid w:val="007D3863"/>
    <w:rsid w:val="007F44D2"/>
    <w:rsid w:val="007F597A"/>
    <w:rsid w:val="007F60F8"/>
    <w:rsid w:val="008133C6"/>
    <w:rsid w:val="00814312"/>
    <w:rsid w:val="00814E36"/>
    <w:rsid w:val="00817672"/>
    <w:rsid w:val="00820C89"/>
    <w:rsid w:val="00827193"/>
    <w:rsid w:val="00827D22"/>
    <w:rsid w:val="008649B4"/>
    <w:rsid w:val="0088752A"/>
    <w:rsid w:val="00892EC6"/>
    <w:rsid w:val="008A2F25"/>
    <w:rsid w:val="008A4ACE"/>
    <w:rsid w:val="008B4CB4"/>
    <w:rsid w:val="008C3B98"/>
    <w:rsid w:val="008D1DDD"/>
    <w:rsid w:val="00906EF7"/>
    <w:rsid w:val="009143F0"/>
    <w:rsid w:val="00916782"/>
    <w:rsid w:val="0095174A"/>
    <w:rsid w:val="00961673"/>
    <w:rsid w:val="0096444C"/>
    <w:rsid w:val="00966C50"/>
    <w:rsid w:val="00976DDF"/>
    <w:rsid w:val="00993A32"/>
    <w:rsid w:val="009A180E"/>
    <w:rsid w:val="009A1C19"/>
    <w:rsid w:val="009B27E1"/>
    <w:rsid w:val="009C693C"/>
    <w:rsid w:val="009C7E44"/>
    <w:rsid w:val="009D29FA"/>
    <w:rsid w:val="009E3ABA"/>
    <w:rsid w:val="00A023C8"/>
    <w:rsid w:val="00A10A62"/>
    <w:rsid w:val="00A167F4"/>
    <w:rsid w:val="00A260C9"/>
    <w:rsid w:val="00A302D9"/>
    <w:rsid w:val="00A318FE"/>
    <w:rsid w:val="00A35978"/>
    <w:rsid w:val="00A4101C"/>
    <w:rsid w:val="00A83521"/>
    <w:rsid w:val="00A83A19"/>
    <w:rsid w:val="00A83DCB"/>
    <w:rsid w:val="00A85EA7"/>
    <w:rsid w:val="00AA5CA0"/>
    <w:rsid w:val="00AB068E"/>
    <w:rsid w:val="00AB41F3"/>
    <w:rsid w:val="00AC0332"/>
    <w:rsid w:val="00AC4F0F"/>
    <w:rsid w:val="00AC6F48"/>
    <w:rsid w:val="00AF4C12"/>
    <w:rsid w:val="00B21482"/>
    <w:rsid w:val="00B307A0"/>
    <w:rsid w:val="00B34AED"/>
    <w:rsid w:val="00B42D34"/>
    <w:rsid w:val="00B65AF3"/>
    <w:rsid w:val="00B74B58"/>
    <w:rsid w:val="00B82BC2"/>
    <w:rsid w:val="00B87EA1"/>
    <w:rsid w:val="00B924D0"/>
    <w:rsid w:val="00BA27D0"/>
    <w:rsid w:val="00BA5144"/>
    <w:rsid w:val="00BA7F2E"/>
    <w:rsid w:val="00BC0CA4"/>
    <w:rsid w:val="00BD43D9"/>
    <w:rsid w:val="00BE491C"/>
    <w:rsid w:val="00C007AB"/>
    <w:rsid w:val="00C069A3"/>
    <w:rsid w:val="00C45591"/>
    <w:rsid w:val="00C653F9"/>
    <w:rsid w:val="00C66C24"/>
    <w:rsid w:val="00C82079"/>
    <w:rsid w:val="00C9536E"/>
    <w:rsid w:val="00CC54FB"/>
    <w:rsid w:val="00CC5643"/>
    <w:rsid w:val="00CC6682"/>
    <w:rsid w:val="00CD6C4B"/>
    <w:rsid w:val="00CE3686"/>
    <w:rsid w:val="00D00E1F"/>
    <w:rsid w:val="00D0146C"/>
    <w:rsid w:val="00D063B8"/>
    <w:rsid w:val="00D1177D"/>
    <w:rsid w:val="00D253B1"/>
    <w:rsid w:val="00D30132"/>
    <w:rsid w:val="00D34D75"/>
    <w:rsid w:val="00D36335"/>
    <w:rsid w:val="00D41C9D"/>
    <w:rsid w:val="00D45771"/>
    <w:rsid w:val="00D55D3F"/>
    <w:rsid w:val="00D65570"/>
    <w:rsid w:val="00D8292F"/>
    <w:rsid w:val="00D86445"/>
    <w:rsid w:val="00D91148"/>
    <w:rsid w:val="00D93E4F"/>
    <w:rsid w:val="00D97367"/>
    <w:rsid w:val="00DA1D9D"/>
    <w:rsid w:val="00DB3CB1"/>
    <w:rsid w:val="00DC6012"/>
    <w:rsid w:val="00DC6302"/>
    <w:rsid w:val="00DE3138"/>
    <w:rsid w:val="00DE3CCC"/>
    <w:rsid w:val="00DF0E2C"/>
    <w:rsid w:val="00DF3D5D"/>
    <w:rsid w:val="00E05B9A"/>
    <w:rsid w:val="00E20F09"/>
    <w:rsid w:val="00E40CD4"/>
    <w:rsid w:val="00E511E8"/>
    <w:rsid w:val="00E551BB"/>
    <w:rsid w:val="00E57546"/>
    <w:rsid w:val="00E72D94"/>
    <w:rsid w:val="00E74E59"/>
    <w:rsid w:val="00E827D5"/>
    <w:rsid w:val="00E93F8B"/>
    <w:rsid w:val="00EA1855"/>
    <w:rsid w:val="00EA3F01"/>
    <w:rsid w:val="00EB64DC"/>
    <w:rsid w:val="00ED1A8F"/>
    <w:rsid w:val="00EF0AB6"/>
    <w:rsid w:val="00EF2347"/>
    <w:rsid w:val="00EF6057"/>
    <w:rsid w:val="00F07922"/>
    <w:rsid w:val="00F158DB"/>
    <w:rsid w:val="00F161D2"/>
    <w:rsid w:val="00F1651E"/>
    <w:rsid w:val="00F3728E"/>
    <w:rsid w:val="00F5541F"/>
    <w:rsid w:val="00F565B8"/>
    <w:rsid w:val="00F57669"/>
    <w:rsid w:val="00F80F76"/>
    <w:rsid w:val="00F83A09"/>
    <w:rsid w:val="00F8460C"/>
    <w:rsid w:val="00F85A48"/>
    <w:rsid w:val="00F92094"/>
    <w:rsid w:val="00FB0118"/>
    <w:rsid w:val="00FB2891"/>
    <w:rsid w:val="00FB435A"/>
    <w:rsid w:val="00FB5C90"/>
    <w:rsid w:val="00FC459B"/>
    <w:rsid w:val="00FC690B"/>
    <w:rsid w:val="00FE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57DF2E"/>
  <w15:chartTrackingRefBased/>
  <w15:docId w15:val="{1E2DC7B9-411E-466B-B486-2B00D00A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8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28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8E"/>
  </w:style>
  <w:style w:type="paragraph" w:styleId="Footer">
    <w:name w:val="footer"/>
    <w:basedOn w:val="Normal"/>
    <w:link w:val="FooterChar"/>
    <w:uiPriority w:val="99"/>
    <w:unhideWhenUsed/>
    <w:rsid w:val="0073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8E"/>
  </w:style>
  <w:style w:type="paragraph" w:styleId="ListParagraph">
    <w:name w:val="List Paragraph"/>
    <w:basedOn w:val="Normal"/>
    <w:uiPriority w:val="34"/>
    <w:qFormat/>
    <w:rsid w:val="00D65570"/>
    <w:pPr>
      <w:ind w:left="720"/>
      <w:contextualSpacing/>
    </w:pPr>
  </w:style>
  <w:style w:type="character" w:styleId="Hyperlink">
    <w:name w:val="Hyperlink"/>
    <w:basedOn w:val="DefaultParagraphFont"/>
    <w:uiPriority w:val="99"/>
    <w:unhideWhenUsed/>
    <w:rsid w:val="00DF0E2C"/>
    <w:rPr>
      <w:color w:val="0000FF" w:themeColor="hyperlink"/>
      <w:u w:val="single"/>
    </w:rPr>
  </w:style>
  <w:style w:type="paragraph" w:styleId="Caption">
    <w:name w:val="caption"/>
    <w:basedOn w:val="Normal"/>
    <w:next w:val="Normal"/>
    <w:uiPriority w:val="35"/>
    <w:unhideWhenUsed/>
    <w:qFormat/>
    <w:rsid w:val="00656BDE"/>
    <w:pPr>
      <w:spacing w:line="240" w:lineRule="auto"/>
    </w:pPr>
    <w:rPr>
      <w:i/>
      <w:iCs/>
      <w:color w:val="1F497D" w:themeColor="text2"/>
      <w:sz w:val="18"/>
      <w:szCs w:val="18"/>
    </w:rPr>
  </w:style>
  <w:style w:type="paragraph" w:styleId="NormalWeb">
    <w:name w:val="Normal (Web)"/>
    <w:basedOn w:val="Normal"/>
    <w:uiPriority w:val="99"/>
    <w:semiHidden/>
    <w:unhideWhenUsed/>
    <w:rsid w:val="00AC0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38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2801"/>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7400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02F"/>
    <w:rPr>
      <w:sz w:val="20"/>
      <w:szCs w:val="20"/>
    </w:rPr>
  </w:style>
  <w:style w:type="character" w:styleId="EndnoteReference">
    <w:name w:val="endnote reference"/>
    <w:basedOn w:val="DefaultParagraphFont"/>
    <w:uiPriority w:val="99"/>
    <w:semiHidden/>
    <w:unhideWhenUsed/>
    <w:rsid w:val="0074002F"/>
    <w:rPr>
      <w:vertAlign w:val="superscript"/>
    </w:rPr>
  </w:style>
  <w:style w:type="paragraph" w:styleId="FootnoteText">
    <w:name w:val="footnote text"/>
    <w:basedOn w:val="Normal"/>
    <w:link w:val="FootnoteTextChar"/>
    <w:uiPriority w:val="99"/>
    <w:semiHidden/>
    <w:unhideWhenUsed/>
    <w:rsid w:val="00DB3C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CB1"/>
    <w:rPr>
      <w:sz w:val="20"/>
      <w:szCs w:val="20"/>
    </w:rPr>
  </w:style>
  <w:style w:type="character" w:styleId="FootnoteReference">
    <w:name w:val="footnote reference"/>
    <w:basedOn w:val="DefaultParagraphFont"/>
    <w:uiPriority w:val="99"/>
    <w:semiHidden/>
    <w:unhideWhenUsed/>
    <w:rsid w:val="00DB3CB1"/>
    <w:rPr>
      <w:vertAlign w:val="superscript"/>
    </w:rPr>
  </w:style>
  <w:style w:type="paragraph" w:styleId="TOCHeading">
    <w:name w:val="TOC Heading"/>
    <w:basedOn w:val="Heading1"/>
    <w:next w:val="Normal"/>
    <w:uiPriority w:val="39"/>
    <w:unhideWhenUsed/>
    <w:qFormat/>
    <w:rsid w:val="00AA5CA0"/>
    <w:pPr>
      <w:spacing w:line="259" w:lineRule="auto"/>
      <w:outlineLvl w:val="9"/>
    </w:pPr>
  </w:style>
  <w:style w:type="paragraph" w:styleId="TOC1">
    <w:name w:val="toc 1"/>
    <w:basedOn w:val="Normal"/>
    <w:next w:val="Normal"/>
    <w:autoRedefine/>
    <w:uiPriority w:val="39"/>
    <w:unhideWhenUsed/>
    <w:rsid w:val="00AA5CA0"/>
    <w:pPr>
      <w:spacing w:after="100"/>
    </w:pPr>
  </w:style>
  <w:style w:type="paragraph" w:styleId="TOC2">
    <w:name w:val="toc 2"/>
    <w:basedOn w:val="Normal"/>
    <w:next w:val="Normal"/>
    <w:autoRedefine/>
    <w:uiPriority w:val="39"/>
    <w:unhideWhenUsed/>
    <w:rsid w:val="00AA5CA0"/>
    <w:pPr>
      <w:spacing w:after="100"/>
      <w:ind w:left="220"/>
    </w:pPr>
  </w:style>
  <w:style w:type="paragraph" w:styleId="TableofFigures">
    <w:name w:val="table of figures"/>
    <w:basedOn w:val="Normal"/>
    <w:next w:val="Normal"/>
    <w:uiPriority w:val="99"/>
    <w:unhideWhenUsed/>
    <w:rsid w:val="003E6316"/>
    <w:pPr>
      <w:spacing w:after="0"/>
    </w:pPr>
  </w:style>
  <w:style w:type="paragraph" w:styleId="BalloonText">
    <w:name w:val="Balloon Text"/>
    <w:basedOn w:val="Normal"/>
    <w:link w:val="BalloonTextChar"/>
    <w:uiPriority w:val="99"/>
    <w:semiHidden/>
    <w:unhideWhenUsed/>
    <w:rsid w:val="008875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75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2390"/>
    <w:rPr>
      <w:sz w:val="18"/>
      <w:szCs w:val="18"/>
    </w:rPr>
  </w:style>
  <w:style w:type="paragraph" w:styleId="CommentText">
    <w:name w:val="annotation text"/>
    <w:basedOn w:val="Normal"/>
    <w:link w:val="CommentTextChar"/>
    <w:uiPriority w:val="99"/>
    <w:semiHidden/>
    <w:unhideWhenUsed/>
    <w:rsid w:val="00232390"/>
    <w:pPr>
      <w:spacing w:line="240" w:lineRule="auto"/>
    </w:pPr>
    <w:rPr>
      <w:sz w:val="24"/>
      <w:szCs w:val="24"/>
    </w:rPr>
  </w:style>
  <w:style w:type="character" w:customStyle="1" w:styleId="CommentTextChar">
    <w:name w:val="Comment Text Char"/>
    <w:basedOn w:val="DefaultParagraphFont"/>
    <w:link w:val="CommentText"/>
    <w:uiPriority w:val="99"/>
    <w:semiHidden/>
    <w:rsid w:val="00232390"/>
    <w:rPr>
      <w:sz w:val="24"/>
      <w:szCs w:val="24"/>
    </w:rPr>
  </w:style>
  <w:style w:type="paragraph" w:styleId="CommentSubject">
    <w:name w:val="annotation subject"/>
    <w:basedOn w:val="CommentText"/>
    <w:next w:val="CommentText"/>
    <w:link w:val="CommentSubjectChar"/>
    <w:uiPriority w:val="99"/>
    <w:semiHidden/>
    <w:unhideWhenUsed/>
    <w:rsid w:val="00232390"/>
    <w:rPr>
      <w:b/>
      <w:bCs/>
      <w:sz w:val="20"/>
      <w:szCs w:val="20"/>
    </w:rPr>
  </w:style>
  <w:style w:type="character" w:customStyle="1" w:styleId="CommentSubjectChar">
    <w:name w:val="Comment Subject Char"/>
    <w:basedOn w:val="CommentTextChar"/>
    <w:link w:val="CommentSubject"/>
    <w:uiPriority w:val="99"/>
    <w:semiHidden/>
    <w:rsid w:val="002323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820209">
      <w:bodyDiv w:val="1"/>
      <w:marLeft w:val="0"/>
      <w:marRight w:val="0"/>
      <w:marTop w:val="0"/>
      <w:marBottom w:val="0"/>
      <w:divBdr>
        <w:top w:val="none" w:sz="0" w:space="0" w:color="auto"/>
        <w:left w:val="none" w:sz="0" w:space="0" w:color="auto"/>
        <w:bottom w:val="none" w:sz="0" w:space="0" w:color="auto"/>
        <w:right w:val="none" w:sz="0" w:space="0" w:color="auto"/>
      </w:divBdr>
    </w:div>
    <w:div w:id="275069149">
      <w:bodyDiv w:val="1"/>
      <w:marLeft w:val="0"/>
      <w:marRight w:val="0"/>
      <w:marTop w:val="0"/>
      <w:marBottom w:val="0"/>
      <w:divBdr>
        <w:top w:val="none" w:sz="0" w:space="0" w:color="auto"/>
        <w:left w:val="none" w:sz="0" w:space="0" w:color="auto"/>
        <w:bottom w:val="none" w:sz="0" w:space="0" w:color="auto"/>
        <w:right w:val="none" w:sz="0" w:space="0" w:color="auto"/>
      </w:divBdr>
    </w:div>
    <w:div w:id="192271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7ECF-0065-4E5B-A707-A8A05382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17</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Shankar</dc:creator>
  <cp:keywords/>
  <dc:description/>
  <cp:lastModifiedBy>Surbhi Shankar</cp:lastModifiedBy>
  <cp:revision>94</cp:revision>
  <cp:lastPrinted>2017-04-23T03:56:00Z</cp:lastPrinted>
  <dcterms:created xsi:type="dcterms:W3CDTF">2017-04-24T20:52:00Z</dcterms:created>
  <dcterms:modified xsi:type="dcterms:W3CDTF">2017-04-27T07:06:00Z</dcterms:modified>
</cp:coreProperties>
</file>